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031D" w14:textId="77777777" w:rsidR="000A0EA2" w:rsidRDefault="00A3638D">
      <w:pPr>
        <w:jc w:val="center"/>
        <w:rPr>
          <w:rFonts w:ascii="仿宋" w:eastAsia="仿宋" w:hAnsi="仿宋"/>
          <w:sz w:val="28"/>
          <w:szCs w:val="28"/>
        </w:rPr>
      </w:pPr>
      <w:r>
        <w:rPr>
          <w:rFonts w:ascii="仿宋" w:eastAsia="仿宋" w:hAnsi="仿宋" w:hint="eastAsia"/>
          <w:b/>
          <w:bCs/>
          <w:sz w:val="32"/>
          <w:szCs w:val="32"/>
        </w:rPr>
        <w:t>南方科技大学本科生毕业设计（论文）开题报告</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7"/>
        <w:gridCol w:w="1559"/>
        <w:gridCol w:w="1276"/>
        <w:gridCol w:w="1559"/>
        <w:gridCol w:w="1276"/>
        <w:gridCol w:w="1972"/>
      </w:tblGrid>
      <w:tr w:rsidR="000A0EA2" w14:paraId="2C16253E" w14:textId="77777777">
        <w:trPr>
          <w:cantSplit/>
          <w:trHeight w:val="472"/>
          <w:jc w:val="center"/>
        </w:trPr>
        <w:tc>
          <w:tcPr>
            <w:tcW w:w="1317" w:type="dxa"/>
            <w:vAlign w:val="center"/>
          </w:tcPr>
          <w:p w14:paraId="65763631" w14:textId="77777777" w:rsidR="000A0EA2" w:rsidRDefault="00A3638D">
            <w:pPr>
              <w:jc w:val="center"/>
              <w:rPr>
                <w:rFonts w:ascii="仿宋" w:eastAsia="仿宋" w:hAnsi="仿宋"/>
                <w:sz w:val="24"/>
                <w:szCs w:val="24"/>
              </w:rPr>
            </w:pPr>
            <w:r>
              <w:rPr>
                <w:rFonts w:ascii="仿宋" w:eastAsia="仿宋" w:hAnsi="仿宋" w:hint="eastAsia"/>
                <w:sz w:val="24"/>
                <w:szCs w:val="24"/>
              </w:rPr>
              <w:t>设计（论文）题目</w:t>
            </w:r>
          </w:p>
        </w:tc>
        <w:tc>
          <w:tcPr>
            <w:tcW w:w="7642" w:type="dxa"/>
            <w:gridSpan w:val="5"/>
            <w:vAlign w:val="center"/>
          </w:tcPr>
          <w:p w14:paraId="0309DAA9" w14:textId="1428FAAF" w:rsidR="000A0EA2" w:rsidRDefault="00B80227">
            <w:pPr>
              <w:jc w:val="center"/>
              <w:rPr>
                <w:rFonts w:ascii="仿宋" w:eastAsia="仿宋" w:hAnsi="仿宋"/>
                <w:sz w:val="24"/>
                <w:szCs w:val="24"/>
              </w:rPr>
            </w:pPr>
            <w:r w:rsidRPr="008E462D">
              <w:rPr>
                <w:rFonts w:ascii="仿宋" w:eastAsia="仿宋" w:hAnsi="仿宋" w:hint="eastAsia"/>
                <w:color w:val="000000" w:themeColor="text1"/>
                <w:sz w:val="24"/>
                <w:szCs w:val="24"/>
              </w:rPr>
              <w:t>双通道内窥镜柔性手术机器人</w:t>
            </w:r>
            <w:r w:rsidRPr="003A7FFB">
              <w:rPr>
                <w:rFonts w:ascii="仿宋" w:eastAsia="仿宋" w:hAnsi="仿宋" w:hint="eastAsia"/>
                <w:color w:val="000000" w:themeColor="text1"/>
                <w:sz w:val="24"/>
                <w:szCs w:val="24"/>
                <w:highlight w:val="yellow"/>
                <w:rPrChange w:id="0" w:author="wbchen" w:date="2023-02-15T23:23:00Z">
                  <w:rPr>
                    <w:rFonts w:ascii="仿宋" w:eastAsia="仿宋" w:hAnsi="仿宋" w:hint="eastAsia"/>
                    <w:color w:val="000000" w:themeColor="text1"/>
                    <w:sz w:val="24"/>
                    <w:szCs w:val="24"/>
                  </w:rPr>
                </w:rPrChange>
              </w:rPr>
              <w:t>操纵端</w:t>
            </w:r>
            <w:r w:rsidRPr="008E462D">
              <w:rPr>
                <w:rFonts w:ascii="仿宋" w:eastAsia="仿宋" w:hAnsi="仿宋" w:hint="eastAsia"/>
                <w:color w:val="000000" w:themeColor="text1"/>
                <w:sz w:val="24"/>
                <w:szCs w:val="24"/>
              </w:rPr>
              <w:t>设计</w:t>
            </w:r>
          </w:p>
        </w:tc>
      </w:tr>
      <w:tr w:rsidR="000A0EA2" w14:paraId="7A69CAFE" w14:textId="77777777">
        <w:trPr>
          <w:trHeight w:val="472"/>
          <w:jc w:val="center"/>
        </w:trPr>
        <w:tc>
          <w:tcPr>
            <w:tcW w:w="1317" w:type="dxa"/>
            <w:vAlign w:val="center"/>
          </w:tcPr>
          <w:p w14:paraId="689F7691" w14:textId="77777777" w:rsidR="000A0EA2" w:rsidRDefault="00A3638D">
            <w:pPr>
              <w:jc w:val="center"/>
              <w:rPr>
                <w:rFonts w:ascii="仿宋" w:eastAsia="仿宋" w:hAnsi="仿宋"/>
                <w:sz w:val="24"/>
                <w:szCs w:val="24"/>
              </w:rPr>
            </w:pPr>
            <w:r>
              <w:rPr>
                <w:rFonts w:ascii="仿宋" w:eastAsia="仿宋" w:hAnsi="仿宋" w:hint="eastAsia"/>
                <w:sz w:val="24"/>
                <w:szCs w:val="24"/>
              </w:rPr>
              <w:t>学生姓名</w:t>
            </w:r>
          </w:p>
        </w:tc>
        <w:tc>
          <w:tcPr>
            <w:tcW w:w="1559" w:type="dxa"/>
            <w:vAlign w:val="center"/>
          </w:tcPr>
          <w:p w14:paraId="48948E9D" w14:textId="1CB45472" w:rsidR="000A0EA2" w:rsidRDefault="00B80227">
            <w:pPr>
              <w:jc w:val="center"/>
              <w:rPr>
                <w:rFonts w:ascii="仿宋" w:eastAsia="仿宋" w:hAnsi="仿宋"/>
                <w:sz w:val="24"/>
                <w:szCs w:val="24"/>
              </w:rPr>
            </w:pPr>
            <w:r>
              <w:rPr>
                <w:rFonts w:ascii="仿宋" w:eastAsia="仿宋" w:hAnsi="仿宋" w:hint="eastAsia"/>
                <w:sz w:val="24"/>
                <w:szCs w:val="24"/>
              </w:rPr>
              <w:t>李奥齐</w:t>
            </w:r>
          </w:p>
        </w:tc>
        <w:tc>
          <w:tcPr>
            <w:tcW w:w="1276" w:type="dxa"/>
            <w:vAlign w:val="center"/>
          </w:tcPr>
          <w:p w14:paraId="062FF322" w14:textId="77777777" w:rsidR="000A0EA2" w:rsidRDefault="00A3638D">
            <w:pPr>
              <w:jc w:val="center"/>
              <w:rPr>
                <w:rFonts w:ascii="仿宋" w:eastAsia="仿宋" w:hAnsi="仿宋"/>
                <w:sz w:val="24"/>
                <w:szCs w:val="24"/>
              </w:rPr>
            </w:pPr>
            <w:r>
              <w:rPr>
                <w:rFonts w:ascii="仿宋" w:eastAsia="仿宋" w:hAnsi="仿宋" w:hint="eastAsia"/>
                <w:sz w:val="24"/>
                <w:szCs w:val="24"/>
              </w:rPr>
              <w:t>学号</w:t>
            </w:r>
          </w:p>
        </w:tc>
        <w:tc>
          <w:tcPr>
            <w:tcW w:w="1559" w:type="dxa"/>
            <w:vAlign w:val="center"/>
          </w:tcPr>
          <w:p w14:paraId="788F0783" w14:textId="302048A0" w:rsidR="000A0EA2" w:rsidRDefault="00B80227">
            <w:pPr>
              <w:jc w:val="center"/>
              <w:rPr>
                <w:rFonts w:ascii="仿宋" w:eastAsia="仿宋" w:hAnsi="仿宋"/>
                <w:sz w:val="24"/>
                <w:szCs w:val="24"/>
              </w:rPr>
            </w:pPr>
            <w:r w:rsidRPr="00EF6837">
              <w:rPr>
                <w:rFonts w:ascii="仿宋" w:eastAsia="仿宋" w:hAnsi="仿宋"/>
                <w:sz w:val="24"/>
                <w:szCs w:val="24"/>
              </w:rPr>
              <w:t>11910413</w:t>
            </w:r>
          </w:p>
        </w:tc>
        <w:tc>
          <w:tcPr>
            <w:tcW w:w="1276" w:type="dxa"/>
            <w:vAlign w:val="center"/>
          </w:tcPr>
          <w:p w14:paraId="22201438" w14:textId="77777777" w:rsidR="000A0EA2" w:rsidRDefault="00A3638D">
            <w:pPr>
              <w:jc w:val="center"/>
              <w:rPr>
                <w:rFonts w:ascii="仿宋" w:eastAsia="仿宋" w:hAnsi="仿宋"/>
                <w:sz w:val="24"/>
                <w:szCs w:val="24"/>
              </w:rPr>
            </w:pPr>
            <w:r>
              <w:rPr>
                <w:rFonts w:ascii="仿宋" w:eastAsia="仿宋" w:hAnsi="仿宋" w:hint="eastAsia"/>
                <w:sz w:val="24"/>
                <w:szCs w:val="24"/>
              </w:rPr>
              <w:t>专业</w:t>
            </w:r>
          </w:p>
        </w:tc>
        <w:tc>
          <w:tcPr>
            <w:tcW w:w="1972" w:type="dxa"/>
            <w:vAlign w:val="center"/>
          </w:tcPr>
          <w:p w14:paraId="43B463E9" w14:textId="5074B957" w:rsidR="000A0EA2" w:rsidRDefault="00B80227">
            <w:pPr>
              <w:jc w:val="center"/>
              <w:rPr>
                <w:rFonts w:ascii="仿宋" w:eastAsia="仿宋" w:hAnsi="仿宋"/>
                <w:sz w:val="24"/>
                <w:szCs w:val="24"/>
              </w:rPr>
            </w:pPr>
            <w:r w:rsidRPr="00EF6837">
              <w:rPr>
                <w:rFonts w:ascii="仿宋" w:eastAsia="仿宋" w:hAnsi="仿宋" w:hint="eastAsia"/>
                <w:sz w:val="24"/>
                <w:szCs w:val="24"/>
              </w:rPr>
              <w:t>机器人工程</w:t>
            </w:r>
          </w:p>
        </w:tc>
      </w:tr>
      <w:tr w:rsidR="000A0EA2" w14:paraId="198AE892" w14:textId="77777777">
        <w:trPr>
          <w:cantSplit/>
          <w:trHeight w:val="512"/>
          <w:jc w:val="center"/>
        </w:trPr>
        <w:tc>
          <w:tcPr>
            <w:tcW w:w="1317" w:type="dxa"/>
            <w:vAlign w:val="center"/>
          </w:tcPr>
          <w:p w14:paraId="479D5AF3" w14:textId="77777777" w:rsidR="000A0EA2" w:rsidRDefault="00A3638D">
            <w:pPr>
              <w:jc w:val="center"/>
              <w:rPr>
                <w:rFonts w:ascii="仿宋" w:eastAsia="仿宋" w:hAnsi="仿宋"/>
                <w:sz w:val="24"/>
                <w:szCs w:val="24"/>
              </w:rPr>
            </w:pPr>
            <w:r>
              <w:rPr>
                <w:rFonts w:ascii="仿宋" w:eastAsia="仿宋" w:hAnsi="仿宋" w:hint="eastAsia"/>
                <w:sz w:val="24"/>
                <w:szCs w:val="24"/>
              </w:rPr>
              <w:t>题目类型</w:t>
            </w:r>
          </w:p>
        </w:tc>
        <w:tc>
          <w:tcPr>
            <w:tcW w:w="1559" w:type="dxa"/>
            <w:vAlign w:val="center"/>
          </w:tcPr>
          <w:p w14:paraId="7AB6ECAC" w14:textId="4EA50E05" w:rsidR="000A0EA2" w:rsidRDefault="00B80227">
            <w:pPr>
              <w:jc w:val="center"/>
              <w:rPr>
                <w:rFonts w:ascii="仿宋" w:eastAsia="仿宋" w:hAnsi="仿宋"/>
                <w:sz w:val="24"/>
                <w:szCs w:val="24"/>
              </w:rPr>
            </w:pPr>
            <w:r w:rsidRPr="000534A1">
              <w:rPr>
                <w:rFonts w:ascii="仿宋" w:eastAsia="仿宋" w:hAnsi="仿宋"/>
                <w:sz w:val="24"/>
                <w:szCs w:val="24"/>
              </w:rPr>
              <w:t>B</w:t>
            </w:r>
          </w:p>
        </w:tc>
        <w:tc>
          <w:tcPr>
            <w:tcW w:w="1276" w:type="dxa"/>
            <w:vAlign w:val="center"/>
          </w:tcPr>
          <w:p w14:paraId="56A27EDD" w14:textId="77777777" w:rsidR="000A0EA2" w:rsidRDefault="00A3638D">
            <w:pPr>
              <w:jc w:val="center"/>
              <w:rPr>
                <w:rFonts w:ascii="仿宋" w:eastAsia="仿宋" w:hAnsi="仿宋"/>
                <w:sz w:val="24"/>
                <w:szCs w:val="24"/>
              </w:rPr>
            </w:pPr>
            <w:r>
              <w:rPr>
                <w:rFonts w:ascii="仿宋" w:eastAsia="仿宋" w:hAnsi="仿宋" w:hint="eastAsia"/>
                <w:sz w:val="24"/>
                <w:szCs w:val="24"/>
              </w:rPr>
              <w:t>题目来源</w:t>
            </w:r>
          </w:p>
        </w:tc>
        <w:tc>
          <w:tcPr>
            <w:tcW w:w="1559" w:type="dxa"/>
            <w:vAlign w:val="center"/>
          </w:tcPr>
          <w:p w14:paraId="32E9D235" w14:textId="7FE01B87" w:rsidR="000A0EA2" w:rsidRDefault="00A3638D">
            <w:pPr>
              <w:jc w:val="center"/>
              <w:rPr>
                <w:rFonts w:ascii="仿宋" w:eastAsia="仿宋" w:hAnsi="仿宋"/>
                <w:sz w:val="24"/>
                <w:szCs w:val="24"/>
              </w:rPr>
            </w:pPr>
            <w:r w:rsidRPr="000534A1">
              <w:rPr>
                <w:rFonts w:ascii="仿宋" w:eastAsia="仿宋" w:hAnsi="仿宋" w:hint="eastAsia"/>
                <w:sz w:val="24"/>
                <w:szCs w:val="24"/>
              </w:rPr>
              <w:t>A</w:t>
            </w:r>
          </w:p>
        </w:tc>
        <w:tc>
          <w:tcPr>
            <w:tcW w:w="1276" w:type="dxa"/>
            <w:vAlign w:val="center"/>
          </w:tcPr>
          <w:p w14:paraId="4F3200A3" w14:textId="77777777" w:rsidR="000A0EA2" w:rsidRDefault="00A3638D">
            <w:pPr>
              <w:jc w:val="center"/>
              <w:rPr>
                <w:rFonts w:ascii="仿宋" w:eastAsia="仿宋" w:hAnsi="仿宋"/>
                <w:sz w:val="24"/>
                <w:szCs w:val="24"/>
              </w:rPr>
            </w:pPr>
            <w:r>
              <w:rPr>
                <w:rFonts w:ascii="仿宋" w:eastAsia="仿宋" w:hAnsi="仿宋" w:hint="eastAsia"/>
                <w:sz w:val="24"/>
                <w:szCs w:val="24"/>
              </w:rPr>
              <w:t>指导教师</w:t>
            </w:r>
          </w:p>
        </w:tc>
        <w:tc>
          <w:tcPr>
            <w:tcW w:w="1972" w:type="dxa"/>
            <w:vAlign w:val="center"/>
          </w:tcPr>
          <w:p w14:paraId="4C4F4EB2" w14:textId="2D0AF7CD" w:rsidR="000A0EA2" w:rsidRDefault="00B80227">
            <w:pPr>
              <w:jc w:val="center"/>
              <w:rPr>
                <w:rFonts w:ascii="仿宋" w:eastAsia="仿宋" w:hAnsi="仿宋"/>
                <w:sz w:val="24"/>
                <w:szCs w:val="24"/>
              </w:rPr>
            </w:pPr>
            <w:r>
              <w:rPr>
                <w:rFonts w:ascii="仿宋" w:eastAsia="仿宋" w:hAnsi="仿宋" w:hint="eastAsia"/>
                <w:sz w:val="24"/>
                <w:szCs w:val="24"/>
              </w:rPr>
              <w:t>付成龙</w:t>
            </w:r>
          </w:p>
        </w:tc>
      </w:tr>
      <w:tr w:rsidR="000A0EA2" w14:paraId="67CF5B18" w14:textId="77777777">
        <w:trPr>
          <w:trHeight w:val="3344"/>
          <w:jc w:val="center"/>
        </w:trPr>
        <w:tc>
          <w:tcPr>
            <w:tcW w:w="8959" w:type="dxa"/>
            <w:gridSpan w:val="6"/>
          </w:tcPr>
          <w:p w14:paraId="4C2E838E" w14:textId="0B5E0F8D" w:rsidR="000A0EA2" w:rsidRPr="000534A1" w:rsidRDefault="00A3638D" w:rsidP="000534A1">
            <w:pPr>
              <w:rPr>
                <w:rFonts w:ascii="仿宋" w:eastAsia="仿宋" w:hAnsi="仿宋"/>
                <w:sz w:val="24"/>
                <w:szCs w:val="24"/>
              </w:rPr>
            </w:pPr>
            <w:r>
              <w:rPr>
                <w:rFonts w:ascii="仿宋" w:eastAsia="仿宋" w:hAnsi="仿宋" w:hint="eastAsia"/>
                <w:sz w:val="24"/>
                <w:szCs w:val="24"/>
              </w:rPr>
              <w:t>开题报告内容（国内外研究概况，研究目的和意义、研究方法、思路与预期成果；任务完成的阶段内容及时间安排；完成毕业设计（论文）所具备的条件因素等）：</w:t>
            </w:r>
          </w:p>
          <w:p w14:paraId="30256C85" w14:textId="570A2914" w:rsidR="00B80227" w:rsidRPr="001552BF" w:rsidRDefault="00B80227"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课题的背景及研究的目的和意义</w:t>
            </w:r>
          </w:p>
          <w:p w14:paraId="04CF6219" w14:textId="102DDCDA" w:rsidR="00B7149B" w:rsidRDefault="005D7410" w:rsidP="00184B6F">
            <w:pPr>
              <w:ind w:firstLineChars="200" w:firstLine="480"/>
              <w:jc w:val="left"/>
              <w:rPr>
                <w:rFonts w:ascii="仿宋" w:eastAsia="仿宋" w:hAnsi="仿宋"/>
                <w:sz w:val="24"/>
                <w:szCs w:val="24"/>
              </w:rPr>
            </w:pPr>
            <w:r>
              <w:rPr>
                <w:rFonts w:ascii="仿宋" w:eastAsia="仿宋" w:hAnsi="仿宋" w:hint="eastAsia"/>
                <w:sz w:val="24"/>
                <w:szCs w:val="24"/>
              </w:rPr>
              <w:t>柔性内窥镜广泛的应用于医疗领域，以微创的方式对人体内部进行可视化检测，并</w:t>
            </w:r>
            <w:r w:rsidR="00D72FB2">
              <w:rPr>
                <w:rFonts w:ascii="仿宋" w:eastAsia="仿宋" w:hAnsi="仿宋" w:hint="eastAsia"/>
                <w:sz w:val="24"/>
                <w:szCs w:val="24"/>
              </w:rPr>
              <w:t>可</w:t>
            </w:r>
            <w:r>
              <w:rPr>
                <w:rFonts w:ascii="仿宋" w:eastAsia="仿宋" w:hAnsi="仿宋" w:hint="eastAsia"/>
                <w:sz w:val="24"/>
                <w:szCs w:val="24"/>
              </w:rPr>
              <w:t>实现微创手术(</w:t>
            </w:r>
            <w:r>
              <w:rPr>
                <w:rFonts w:ascii="仿宋" w:eastAsia="仿宋" w:hAnsi="仿宋"/>
                <w:sz w:val="24"/>
                <w:szCs w:val="24"/>
              </w:rPr>
              <w:t>MIS)</w:t>
            </w:r>
            <w:r>
              <w:rPr>
                <w:rFonts w:ascii="仿宋" w:eastAsia="仿宋" w:hAnsi="仿宋" w:hint="eastAsia"/>
                <w:sz w:val="24"/>
                <w:szCs w:val="24"/>
              </w:rPr>
              <w:t>和内窥镜检查，带来了外科领域一场全面的革命</w:t>
            </w:r>
            <w:r w:rsidR="00B22FEA">
              <w:rPr>
                <w:rFonts w:ascii="仿宋" w:eastAsia="仿宋" w:hAnsi="仿宋" w:hint="eastAsia"/>
                <w:sz w:val="24"/>
                <w:szCs w:val="24"/>
              </w:rPr>
              <w:t>。</w:t>
            </w:r>
            <w:r w:rsidR="00184B6F" w:rsidRPr="00184B6F">
              <w:rPr>
                <w:rFonts w:ascii="仿宋" w:eastAsia="仿宋" w:hAnsi="仿宋" w:hint="eastAsia"/>
                <w:sz w:val="24"/>
                <w:szCs w:val="24"/>
              </w:rPr>
              <w:t>相比于</w:t>
            </w:r>
            <w:r w:rsidR="00184B6F" w:rsidRPr="00184B6F">
              <w:rPr>
                <w:rFonts w:ascii="仿宋" w:eastAsia="仿宋" w:hAnsi="仿宋"/>
                <w:sz w:val="24"/>
                <w:szCs w:val="24"/>
              </w:rPr>
              <w:t>传统的开放手术</w:t>
            </w:r>
            <w:r w:rsidR="00184B6F" w:rsidRPr="00184B6F">
              <w:rPr>
                <w:rFonts w:ascii="仿宋" w:eastAsia="仿宋" w:hAnsi="仿宋" w:hint="eastAsia"/>
                <w:sz w:val="24"/>
                <w:szCs w:val="24"/>
              </w:rPr>
              <w:t>，内窥镜手术通过人体自然腔道到达病变部位，避免了对人体的创伤</w:t>
            </w:r>
            <w:r w:rsidR="00B22FEA">
              <w:rPr>
                <w:rFonts w:ascii="仿宋" w:eastAsia="仿宋" w:hAnsi="仿宋" w:hint="eastAsia"/>
                <w:sz w:val="24"/>
                <w:szCs w:val="24"/>
              </w:rPr>
              <w:t>，更安全，更便宜，患者也能更快的恢复</w:t>
            </w:r>
            <w:r w:rsidR="00184B6F">
              <w:rPr>
                <w:rFonts w:ascii="仿宋" w:eastAsia="仿宋" w:hAnsi="仿宋" w:hint="eastAsia"/>
                <w:sz w:val="24"/>
                <w:szCs w:val="24"/>
              </w:rPr>
              <w:t>[</w:t>
            </w:r>
            <w:r w:rsidR="00184B6F">
              <w:rPr>
                <w:rFonts w:ascii="仿宋" w:eastAsia="仿宋" w:hAnsi="仿宋"/>
                <w:sz w:val="24"/>
                <w:szCs w:val="24"/>
              </w:rPr>
              <w:t>1]</w:t>
            </w:r>
            <w:r w:rsidR="00B22FEA">
              <w:rPr>
                <w:rFonts w:ascii="仿宋" w:eastAsia="仿宋" w:hAnsi="仿宋" w:hint="eastAsia"/>
                <w:sz w:val="24"/>
                <w:szCs w:val="24"/>
              </w:rPr>
              <w:t>。</w:t>
            </w:r>
            <w:r w:rsidR="00184B6F">
              <w:rPr>
                <w:rFonts w:ascii="仿宋" w:eastAsia="仿宋" w:hAnsi="仿宋" w:hint="eastAsia"/>
                <w:sz w:val="24"/>
                <w:szCs w:val="24"/>
              </w:rPr>
              <w:t>但是</w:t>
            </w:r>
            <w:r w:rsidR="00184B6F" w:rsidRPr="00184B6F">
              <w:rPr>
                <w:rFonts w:ascii="仿宋" w:eastAsia="仿宋" w:hAnsi="仿宋" w:hint="eastAsia"/>
                <w:sz w:val="24"/>
                <w:szCs w:val="24"/>
              </w:rPr>
              <w:t>目前市面上的内窥镜手术器械结构简单，能实现的功能单一，适用面狭窄，仅适用于少数手术</w:t>
            </w:r>
            <w:r w:rsidR="00CA6A8F">
              <w:rPr>
                <w:rFonts w:ascii="仿宋" w:eastAsia="仿宋" w:hAnsi="仿宋" w:hint="eastAsia"/>
                <w:sz w:val="24"/>
                <w:szCs w:val="24"/>
              </w:rPr>
              <w:t>[</w:t>
            </w:r>
            <w:r w:rsidR="00CA6A8F">
              <w:rPr>
                <w:rFonts w:ascii="仿宋" w:eastAsia="仿宋" w:hAnsi="仿宋"/>
                <w:sz w:val="24"/>
                <w:szCs w:val="24"/>
              </w:rPr>
              <w:t>2]</w:t>
            </w:r>
            <w:r w:rsidR="00B7149B">
              <w:rPr>
                <w:rFonts w:ascii="仿宋" w:eastAsia="仿宋" w:hAnsi="仿宋" w:hint="eastAsia"/>
                <w:sz w:val="24"/>
                <w:szCs w:val="24"/>
              </w:rPr>
              <w:t>，因此研发一款灵活的，可在人体狭窄空间</w:t>
            </w:r>
            <w:r w:rsidR="007532EE">
              <w:rPr>
                <w:rFonts w:ascii="仿宋" w:eastAsia="仿宋" w:hAnsi="仿宋" w:hint="eastAsia"/>
                <w:sz w:val="24"/>
                <w:szCs w:val="24"/>
              </w:rPr>
              <w:t>模拟医生双手</w:t>
            </w:r>
            <w:r w:rsidR="00B7149B">
              <w:rPr>
                <w:rFonts w:ascii="仿宋" w:eastAsia="仿宋" w:hAnsi="仿宋" w:hint="eastAsia"/>
                <w:sz w:val="24"/>
                <w:szCs w:val="24"/>
              </w:rPr>
              <w:t>安全执行手术任务的</w:t>
            </w:r>
            <w:r w:rsidR="007532EE">
              <w:rPr>
                <w:rFonts w:ascii="仿宋" w:eastAsia="仿宋" w:hAnsi="仿宋" w:hint="eastAsia"/>
                <w:sz w:val="24"/>
                <w:szCs w:val="24"/>
              </w:rPr>
              <w:t>双通道</w:t>
            </w:r>
            <w:r w:rsidR="00B22FEA">
              <w:rPr>
                <w:rFonts w:ascii="仿宋" w:eastAsia="仿宋" w:hAnsi="仿宋" w:hint="eastAsia"/>
                <w:sz w:val="24"/>
                <w:szCs w:val="24"/>
              </w:rPr>
              <w:t>柔性</w:t>
            </w:r>
            <w:r w:rsidR="00B7149B">
              <w:rPr>
                <w:rFonts w:ascii="仿宋" w:eastAsia="仿宋" w:hAnsi="仿宋" w:hint="eastAsia"/>
                <w:sz w:val="24"/>
                <w:szCs w:val="24"/>
              </w:rPr>
              <w:t>手术机器人</w:t>
            </w:r>
            <w:r w:rsidR="00792E0E">
              <w:rPr>
                <w:rFonts w:ascii="仿宋" w:eastAsia="仿宋" w:hAnsi="仿宋" w:hint="eastAsia"/>
                <w:sz w:val="24"/>
                <w:szCs w:val="24"/>
              </w:rPr>
              <w:t>，</w:t>
            </w:r>
            <w:r w:rsidR="00B7149B">
              <w:rPr>
                <w:rFonts w:ascii="仿宋" w:eastAsia="仿宋" w:hAnsi="仿宋" w:hint="eastAsia"/>
                <w:sz w:val="24"/>
                <w:szCs w:val="24"/>
              </w:rPr>
              <w:t>是机器人领域一个值得研究的方向。</w:t>
            </w:r>
          </w:p>
          <w:p w14:paraId="16146C1E" w14:textId="7F21A1EC" w:rsidR="00202A8E" w:rsidRDefault="00202A8E" w:rsidP="00184B6F">
            <w:pPr>
              <w:ind w:firstLineChars="200" w:firstLine="480"/>
              <w:jc w:val="left"/>
              <w:rPr>
                <w:rFonts w:ascii="仿宋" w:eastAsia="仿宋" w:hAnsi="仿宋"/>
                <w:sz w:val="24"/>
                <w:szCs w:val="24"/>
              </w:rPr>
            </w:pPr>
            <w:r>
              <w:rPr>
                <w:rFonts w:ascii="仿宋" w:eastAsia="仿宋" w:hAnsi="仿宋" w:hint="eastAsia"/>
                <w:sz w:val="24"/>
                <w:szCs w:val="24"/>
              </w:rPr>
              <w:t>在手术机器人系统中，人机交互方式是医生与机器人系统进行交互的桥梁，由于医疗领域这一特殊应用环境，要求人机界面必须</w:t>
            </w:r>
            <w:r w:rsidR="00292BE4">
              <w:rPr>
                <w:rFonts w:ascii="仿宋" w:eastAsia="仿宋" w:hAnsi="仿宋" w:hint="eastAsia"/>
                <w:sz w:val="24"/>
                <w:szCs w:val="24"/>
              </w:rPr>
              <w:t>简洁</w:t>
            </w:r>
            <w:r>
              <w:rPr>
                <w:rFonts w:ascii="仿宋" w:eastAsia="仿宋" w:hAnsi="仿宋" w:hint="eastAsia"/>
                <w:sz w:val="24"/>
                <w:szCs w:val="24"/>
              </w:rPr>
              <w:t>，直观，便于使用，人机界面设计的好坏，直接决定所设计的机器人系统能否被医生所接受。[</w:t>
            </w:r>
            <w:r>
              <w:rPr>
                <w:rFonts w:ascii="仿宋" w:eastAsia="仿宋" w:hAnsi="仿宋"/>
                <w:sz w:val="24"/>
                <w:szCs w:val="24"/>
              </w:rPr>
              <w:t>3]</w:t>
            </w:r>
          </w:p>
          <w:p w14:paraId="5E9C0C73" w14:textId="14B75A20" w:rsidR="00D00853" w:rsidRDefault="001A1AD5" w:rsidP="00184B6F">
            <w:pPr>
              <w:ind w:firstLineChars="200" w:firstLine="480"/>
              <w:jc w:val="left"/>
              <w:rPr>
                <w:rFonts w:ascii="仿宋" w:eastAsia="仿宋" w:hAnsi="仿宋"/>
                <w:sz w:val="24"/>
                <w:szCs w:val="24"/>
              </w:rPr>
            </w:pPr>
            <w:r>
              <w:rPr>
                <w:rFonts w:ascii="仿宋" w:eastAsia="仿宋" w:hAnsi="仿宋" w:hint="eastAsia"/>
                <w:sz w:val="24"/>
                <w:szCs w:val="24"/>
              </w:rPr>
              <w:t>主从</w:t>
            </w:r>
            <w:r w:rsidR="00E86E7D">
              <w:rPr>
                <w:rFonts w:ascii="仿宋" w:eastAsia="仿宋" w:hAnsi="仿宋" w:hint="eastAsia"/>
                <w:sz w:val="24"/>
                <w:szCs w:val="24"/>
              </w:rPr>
              <w:t>控制</w:t>
            </w:r>
            <w:r w:rsidR="000A1416">
              <w:rPr>
                <w:rFonts w:ascii="仿宋" w:eastAsia="仿宋" w:hAnsi="仿宋" w:hint="eastAsia"/>
                <w:sz w:val="24"/>
                <w:szCs w:val="24"/>
              </w:rPr>
              <w:t>(</w:t>
            </w:r>
            <w:r w:rsidR="000A1416">
              <w:rPr>
                <w:rFonts w:ascii="仿宋" w:eastAsia="仿宋" w:hAnsi="仿宋"/>
                <w:sz w:val="24"/>
                <w:szCs w:val="24"/>
              </w:rPr>
              <w:t>Master-Slave Control)</w:t>
            </w:r>
            <w:r>
              <w:rPr>
                <w:rFonts w:ascii="仿宋" w:eastAsia="仿宋" w:hAnsi="仿宋" w:hint="eastAsia"/>
                <w:sz w:val="24"/>
                <w:szCs w:val="24"/>
              </w:rPr>
              <w:t>在远程交互式操纵</w:t>
            </w:r>
            <w:r w:rsidR="000A1416">
              <w:rPr>
                <w:rFonts w:ascii="仿宋" w:eastAsia="仿宋" w:hAnsi="仿宋" w:hint="eastAsia"/>
                <w:sz w:val="24"/>
                <w:szCs w:val="24"/>
              </w:rPr>
              <w:t>(</w:t>
            </w:r>
            <w:r w:rsidR="000A1416">
              <w:rPr>
                <w:rFonts w:ascii="仿宋" w:eastAsia="仿宋" w:hAnsi="仿宋"/>
                <w:sz w:val="24"/>
                <w:szCs w:val="24"/>
              </w:rPr>
              <w:t>Teleoperation)</w:t>
            </w:r>
            <w:r>
              <w:rPr>
                <w:rFonts w:ascii="仿宋" w:eastAsia="仿宋" w:hAnsi="仿宋" w:hint="eastAsia"/>
                <w:sz w:val="24"/>
                <w:szCs w:val="24"/>
              </w:rPr>
              <w:t>机器人的应用中具有重要意义，尤其是在环境较为恶劣和要求较为严苛的条件下。</w:t>
            </w:r>
            <w:r w:rsidR="00CA6A8F">
              <w:rPr>
                <w:rFonts w:ascii="仿宋" w:eastAsia="仿宋" w:hAnsi="仿宋" w:hint="eastAsia"/>
                <w:sz w:val="24"/>
                <w:szCs w:val="24"/>
              </w:rPr>
              <w:t>相较于其他</w:t>
            </w:r>
            <w:r w:rsidR="00B7149B">
              <w:rPr>
                <w:rFonts w:ascii="仿宋" w:eastAsia="仿宋" w:hAnsi="仿宋" w:hint="eastAsia"/>
                <w:sz w:val="24"/>
                <w:szCs w:val="24"/>
              </w:rPr>
              <w:t>机器人的控制方式，人脑作为主要</w:t>
            </w:r>
            <w:r w:rsidR="00CA6A8F">
              <w:rPr>
                <w:rFonts w:ascii="仿宋" w:eastAsia="仿宋" w:hAnsi="仿宋" w:hint="eastAsia"/>
                <w:sz w:val="24"/>
                <w:szCs w:val="24"/>
              </w:rPr>
              <w:t>决策源是</w:t>
            </w:r>
            <w:r w:rsidR="00D83CC4">
              <w:rPr>
                <w:rFonts w:ascii="仿宋" w:eastAsia="仿宋" w:hAnsi="仿宋" w:hint="eastAsia"/>
                <w:sz w:val="24"/>
                <w:szCs w:val="24"/>
              </w:rPr>
              <w:t>目前</w:t>
            </w:r>
            <w:r w:rsidR="00CA6A8F">
              <w:rPr>
                <w:rFonts w:ascii="仿宋" w:eastAsia="仿宋" w:hAnsi="仿宋" w:hint="eastAsia"/>
                <w:sz w:val="24"/>
                <w:szCs w:val="24"/>
              </w:rPr>
              <w:t>最为安全</w:t>
            </w:r>
            <w:r w:rsidR="00D83CC4">
              <w:rPr>
                <w:rFonts w:ascii="仿宋" w:eastAsia="仿宋" w:hAnsi="仿宋" w:hint="eastAsia"/>
                <w:sz w:val="24"/>
                <w:szCs w:val="24"/>
              </w:rPr>
              <w:t>可靠</w:t>
            </w:r>
            <w:r w:rsidR="00CA6A8F">
              <w:rPr>
                <w:rFonts w:ascii="仿宋" w:eastAsia="仿宋" w:hAnsi="仿宋" w:hint="eastAsia"/>
                <w:sz w:val="24"/>
                <w:szCs w:val="24"/>
              </w:rPr>
              <w:t>的方式，因此</w:t>
            </w:r>
            <w:r w:rsidR="00D83CC4">
              <w:rPr>
                <w:rFonts w:ascii="仿宋" w:eastAsia="仿宋" w:hAnsi="仿宋" w:hint="eastAsia"/>
                <w:sz w:val="24"/>
                <w:szCs w:val="24"/>
              </w:rPr>
              <w:t>现阶段</w:t>
            </w:r>
            <w:r w:rsidR="00CA6A8F">
              <w:rPr>
                <w:rFonts w:ascii="仿宋" w:eastAsia="仿宋" w:hAnsi="仿宋" w:hint="eastAsia"/>
                <w:sz w:val="24"/>
                <w:szCs w:val="24"/>
              </w:rPr>
              <w:t>主流的手术机器人控制方式仍是主从控制[</w:t>
            </w:r>
            <w:r>
              <w:rPr>
                <w:rFonts w:ascii="仿宋" w:eastAsia="仿宋" w:hAnsi="仿宋"/>
                <w:sz w:val="24"/>
                <w:szCs w:val="24"/>
              </w:rPr>
              <w:t>4</w:t>
            </w:r>
            <w:r w:rsidR="00CA6A8F">
              <w:rPr>
                <w:rFonts w:ascii="仿宋" w:eastAsia="仿宋" w:hAnsi="仿宋"/>
                <w:sz w:val="24"/>
                <w:szCs w:val="24"/>
              </w:rPr>
              <w:t>]</w:t>
            </w:r>
            <w:r w:rsidR="007908EF">
              <w:rPr>
                <w:rFonts w:ascii="仿宋" w:eastAsia="仿宋" w:hAnsi="仿宋" w:hint="eastAsia"/>
                <w:sz w:val="24"/>
                <w:szCs w:val="24"/>
              </w:rPr>
              <w:t>。</w:t>
            </w:r>
            <w:r w:rsidR="00D00853">
              <w:rPr>
                <w:rFonts w:ascii="仿宋" w:eastAsia="仿宋" w:hAnsi="仿宋" w:hint="eastAsia"/>
                <w:sz w:val="24"/>
                <w:szCs w:val="24"/>
              </w:rPr>
              <w:t>在典型的主从式手术机器人系统中，外科医生坐在手术室外的主控台，通过通讯渠道发送出控制指令以操纵从设备上的手术末端执行器，同时将视觉、触觉等数据反馈到外科医生。</w:t>
            </w:r>
          </w:p>
          <w:p w14:paraId="0F046DE1" w14:textId="4DCABAAC" w:rsidR="00B7149B" w:rsidRDefault="00D83CC4" w:rsidP="005145DE">
            <w:pPr>
              <w:ind w:firstLineChars="200" w:firstLine="480"/>
              <w:jc w:val="left"/>
              <w:rPr>
                <w:rFonts w:ascii="仿宋" w:eastAsia="仿宋" w:hAnsi="仿宋"/>
                <w:sz w:val="24"/>
                <w:szCs w:val="24"/>
              </w:rPr>
            </w:pPr>
            <w:r>
              <w:rPr>
                <w:rFonts w:ascii="仿宋" w:eastAsia="仿宋" w:hAnsi="仿宋" w:hint="eastAsia"/>
                <w:sz w:val="24"/>
                <w:szCs w:val="24"/>
              </w:rPr>
              <w:t>借助主从</w:t>
            </w:r>
            <w:r w:rsidR="00E86E7D">
              <w:rPr>
                <w:rFonts w:ascii="仿宋" w:eastAsia="仿宋" w:hAnsi="仿宋" w:hint="eastAsia"/>
                <w:sz w:val="24"/>
                <w:szCs w:val="24"/>
              </w:rPr>
              <w:t>控制</w:t>
            </w:r>
            <w:r>
              <w:rPr>
                <w:rFonts w:ascii="仿宋" w:eastAsia="仿宋" w:hAnsi="仿宋" w:hint="eastAsia"/>
                <w:sz w:val="24"/>
                <w:szCs w:val="24"/>
              </w:rPr>
              <w:t>的理念，</w:t>
            </w:r>
            <w:r w:rsidR="00C57738">
              <w:rPr>
                <w:rFonts w:ascii="仿宋" w:eastAsia="仿宋" w:hAnsi="仿宋" w:hint="eastAsia"/>
                <w:sz w:val="24"/>
                <w:szCs w:val="24"/>
              </w:rPr>
              <w:t>通过合理的</w:t>
            </w:r>
            <w:r w:rsidR="00C21F5B">
              <w:rPr>
                <w:rFonts w:ascii="仿宋" w:eastAsia="仿宋" w:hAnsi="仿宋" w:hint="eastAsia"/>
                <w:sz w:val="24"/>
                <w:szCs w:val="24"/>
              </w:rPr>
              <w:t>结构</w:t>
            </w:r>
            <w:r w:rsidR="00C57738">
              <w:rPr>
                <w:rFonts w:ascii="仿宋" w:eastAsia="仿宋" w:hAnsi="仿宋" w:hint="eastAsia"/>
                <w:sz w:val="24"/>
                <w:szCs w:val="24"/>
              </w:rPr>
              <w:t>设计</w:t>
            </w:r>
            <w:r w:rsidR="00C21F5B">
              <w:rPr>
                <w:rFonts w:ascii="仿宋" w:eastAsia="仿宋" w:hAnsi="仿宋" w:hint="eastAsia"/>
                <w:sz w:val="24"/>
                <w:szCs w:val="24"/>
              </w:rPr>
              <w:t>，可以捕捉手术人员手部的执行动作，并将采集的电信号转化为控制手术机器人的指令，从而实现</w:t>
            </w:r>
            <w:r w:rsidR="007908EF">
              <w:rPr>
                <w:rFonts w:ascii="仿宋" w:eastAsia="仿宋" w:hAnsi="仿宋" w:hint="eastAsia"/>
                <w:sz w:val="24"/>
                <w:szCs w:val="24"/>
              </w:rPr>
              <w:t>跨越空间限制的</w:t>
            </w:r>
            <w:r w:rsidR="00C21F5B">
              <w:rPr>
                <w:rFonts w:ascii="仿宋" w:eastAsia="仿宋" w:hAnsi="仿宋" w:hint="eastAsia"/>
                <w:sz w:val="24"/>
                <w:szCs w:val="24"/>
              </w:rPr>
              <w:t>同步直觉控制。</w:t>
            </w:r>
            <w:r w:rsidR="007908EF">
              <w:rPr>
                <w:rFonts w:ascii="仿宋" w:eastAsia="仿宋" w:hAnsi="仿宋" w:hint="eastAsia"/>
                <w:sz w:val="24"/>
                <w:szCs w:val="24"/>
              </w:rPr>
              <w:t>目前</w:t>
            </w:r>
            <w:r w:rsidR="00CA6A8F">
              <w:rPr>
                <w:rFonts w:ascii="仿宋" w:eastAsia="仿宋" w:hAnsi="仿宋" w:hint="eastAsia"/>
                <w:sz w:val="24"/>
                <w:szCs w:val="24"/>
              </w:rPr>
              <w:t>许多手术机器人平台采用商用的主从设备作为操控器，虽然商用产品功能丰富且设计紧凑，但是由于不同手术机器人运动学结构的不同，存在失去直觉性控制的风险，导致医生手术难度的增加[</w:t>
            </w:r>
            <w:r w:rsidR="000A1416">
              <w:rPr>
                <w:rFonts w:ascii="仿宋" w:eastAsia="仿宋" w:hAnsi="仿宋"/>
                <w:sz w:val="24"/>
                <w:szCs w:val="24"/>
              </w:rPr>
              <w:t>5</w:t>
            </w:r>
            <w:r w:rsidR="00CA6A8F">
              <w:rPr>
                <w:rFonts w:ascii="仿宋" w:eastAsia="仿宋" w:hAnsi="仿宋"/>
                <w:sz w:val="24"/>
                <w:szCs w:val="24"/>
              </w:rPr>
              <w:t>]</w:t>
            </w:r>
            <w:r w:rsidR="00CA6A8F">
              <w:rPr>
                <w:rFonts w:ascii="仿宋" w:eastAsia="仿宋" w:hAnsi="仿宋" w:hint="eastAsia"/>
                <w:sz w:val="24"/>
                <w:szCs w:val="24"/>
              </w:rPr>
              <w:t>。</w:t>
            </w:r>
            <w:r w:rsidR="007532EE">
              <w:rPr>
                <w:rFonts w:ascii="仿宋" w:eastAsia="仿宋" w:hAnsi="仿宋" w:hint="eastAsia"/>
                <w:sz w:val="24"/>
                <w:szCs w:val="24"/>
              </w:rPr>
              <w:t>且</w:t>
            </w:r>
            <w:r w:rsidR="005145DE">
              <w:rPr>
                <w:rFonts w:ascii="仿宋" w:eastAsia="仿宋" w:hAnsi="仿宋" w:hint="eastAsia"/>
                <w:sz w:val="24"/>
                <w:szCs w:val="24"/>
              </w:rPr>
              <w:t>商用操控器主要面向微创手术中配备刚性执行器的手术机器人，而</w:t>
            </w:r>
            <w:r w:rsidR="00CA6A8F">
              <w:rPr>
                <w:rFonts w:ascii="仿宋" w:eastAsia="仿宋" w:hAnsi="仿宋" w:hint="eastAsia"/>
                <w:sz w:val="24"/>
                <w:szCs w:val="24"/>
              </w:rPr>
              <w:t>没有一款成熟的</w:t>
            </w:r>
            <w:r w:rsidR="005145DE">
              <w:rPr>
                <w:rFonts w:ascii="仿宋" w:eastAsia="仿宋" w:hAnsi="仿宋" w:hint="eastAsia"/>
                <w:sz w:val="24"/>
                <w:szCs w:val="24"/>
              </w:rPr>
              <w:t>对应柔性执行器的</w:t>
            </w:r>
            <w:r w:rsidR="00CA6A8F" w:rsidRPr="003A7FFB">
              <w:rPr>
                <w:rFonts w:ascii="仿宋" w:eastAsia="仿宋" w:hAnsi="仿宋" w:hint="eastAsia"/>
                <w:sz w:val="24"/>
                <w:szCs w:val="24"/>
                <w:highlight w:val="yellow"/>
                <w:rPrChange w:id="1" w:author="wbchen" w:date="2023-02-15T23:23:00Z">
                  <w:rPr>
                    <w:rFonts w:ascii="仿宋" w:eastAsia="仿宋" w:hAnsi="仿宋" w:hint="eastAsia"/>
                    <w:sz w:val="24"/>
                    <w:szCs w:val="24"/>
                  </w:rPr>
                </w:rPrChange>
              </w:rPr>
              <w:t>操纵器</w:t>
            </w:r>
            <w:r w:rsidR="00CA6A8F">
              <w:rPr>
                <w:rFonts w:ascii="仿宋" w:eastAsia="仿宋" w:hAnsi="仿宋" w:hint="eastAsia"/>
                <w:sz w:val="24"/>
                <w:szCs w:val="24"/>
              </w:rPr>
              <w:t>，因此设计</w:t>
            </w:r>
            <w:r w:rsidR="007F378C">
              <w:rPr>
                <w:rFonts w:ascii="仿宋" w:eastAsia="仿宋" w:hAnsi="仿宋" w:hint="eastAsia"/>
                <w:sz w:val="24"/>
                <w:szCs w:val="24"/>
              </w:rPr>
              <w:t>这样</w:t>
            </w:r>
            <w:r w:rsidR="005145DE">
              <w:rPr>
                <w:rFonts w:ascii="仿宋" w:eastAsia="仿宋" w:hAnsi="仿宋" w:hint="eastAsia"/>
                <w:sz w:val="24"/>
                <w:szCs w:val="24"/>
              </w:rPr>
              <w:t>一款可以应用于柔性手术机器人的</w:t>
            </w:r>
            <w:r w:rsidR="00CA6A8F" w:rsidRPr="008E462D">
              <w:rPr>
                <w:rFonts w:ascii="仿宋" w:eastAsia="仿宋" w:hAnsi="仿宋" w:hint="eastAsia"/>
                <w:color w:val="000000" w:themeColor="text1"/>
                <w:sz w:val="24"/>
                <w:szCs w:val="24"/>
              </w:rPr>
              <w:t>操纵端</w:t>
            </w:r>
            <w:r w:rsidR="00CA6A8F">
              <w:rPr>
                <w:rFonts w:ascii="仿宋" w:eastAsia="仿宋" w:hAnsi="仿宋" w:hint="eastAsia"/>
                <w:color w:val="000000" w:themeColor="text1"/>
                <w:sz w:val="24"/>
                <w:szCs w:val="24"/>
              </w:rPr>
              <w:t>是</w:t>
            </w:r>
            <w:r w:rsidR="007F378C">
              <w:rPr>
                <w:rFonts w:ascii="仿宋" w:eastAsia="仿宋" w:hAnsi="仿宋" w:hint="eastAsia"/>
                <w:color w:val="000000" w:themeColor="text1"/>
                <w:sz w:val="24"/>
                <w:szCs w:val="24"/>
              </w:rPr>
              <w:t>有意义的。</w:t>
            </w:r>
          </w:p>
          <w:p w14:paraId="486DE698" w14:textId="77777777" w:rsidR="005145DE" w:rsidRPr="001105C5" w:rsidRDefault="005145DE" w:rsidP="00202A8E">
            <w:pPr>
              <w:jc w:val="left"/>
              <w:rPr>
                <w:rFonts w:ascii="仿宋" w:eastAsia="仿宋" w:hAnsi="仿宋"/>
                <w:sz w:val="24"/>
                <w:szCs w:val="24"/>
              </w:rPr>
            </w:pPr>
          </w:p>
          <w:p w14:paraId="6418A390" w14:textId="53F2EFC3" w:rsidR="00B80227" w:rsidRPr="001552BF" w:rsidRDefault="001105C5"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国内外研究概况</w:t>
            </w:r>
          </w:p>
          <w:p w14:paraId="440CC9BF" w14:textId="2FC9F795" w:rsidR="000A1416" w:rsidRDefault="000A1416" w:rsidP="00D76317">
            <w:pPr>
              <w:ind w:firstLineChars="200" w:firstLine="480"/>
              <w:jc w:val="left"/>
              <w:rPr>
                <w:rFonts w:ascii="仿宋" w:eastAsia="仿宋" w:hAnsi="仿宋"/>
                <w:sz w:val="24"/>
                <w:szCs w:val="24"/>
              </w:rPr>
            </w:pPr>
            <w:r>
              <w:rPr>
                <w:rFonts w:ascii="仿宋" w:eastAsia="仿宋" w:hAnsi="仿宋" w:hint="eastAsia"/>
                <w:sz w:val="24"/>
                <w:szCs w:val="24"/>
              </w:rPr>
              <w:t>远程操纵的思想自2</w:t>
            </w:r>
            <w:r>
              <w:rPr>
                <w:rFonts w:ascii="仿宋" w:eastAsia="仿宋" w:hAnsi="仿宋"/>
                <w:sz w:val="24"/>
                <w:szCs w:val="24"/>
              </w:rPr>
              <w:t>0</w:t>
            </w:r>
            <w:r>
              <w:rPr>
                <w:rFonts w:ascii="仿宋" w:eastAsia="仿宋" w:hAnsi="仿宋" w:hint="eastAsia"/>
                <w:sz w:val="24"/>
                <w:szCs w:val="24"/>
              </w:rPr>
              <w:t>世纪7</w:t>
            </w:r>
            <w:r>
              <w:rPr>
                <w:rFonts w:ascii="仿宋" w:eastAsia="仿宋" w:hAnsi="仿宋"/>
                <w:sz w:val="24"/>
                <w:szCs w:val="24"/>
              </w:rPr>
              <w:t>0</w:t>
            </w:r>
            <w:r>
              <w:rPr>
                <w:rFonts w:ascii="仿宋" w:eastAsia="仿宋" w:hAnsi="仿宋" w:hint="eastAsia"/>
                <w:sz w:val="24"/>
                <w:szCs w:val="24"/>
              </w:rPr>
              <w:t>年就已经出现，</w:t>
            </w:r>
            <w:r w:rsidR="00D83CC4">
              <w:rPr>
                <w:rFonts w:ascii="仿宋" w:eastAsia="仿宋" w:hAnsi="仿宋" w:hint="eastAsia"/>
                <w:sz w:val="24"/>
                <w:szCs w:val="24"/>
              </w:rPr>
              <w:t>远程操纵的目的是使操纵员能够在难以进入或危险的环境中进行精确的工作，例如核电站中的放射性区域，加压水域和太空环境中</w:t>
            </w:r>
            <w:r w:rsidR="00202A8E">
              <w:rPr>
                <w:rFonts w:ascii="仿宋" w:eastAsia="仿宋" w:hAnsi="仿宋" w:hint="eastAsia"/>
                <w:sz w:val="24"/>
                <w:szCs w:val="24"/>
              </w:rPr>
              <w:t>,</w:t>
            </w:r>
            <w:r w:rsidR="004B4E62">
              <w:rPr>
                <w:rFonts w:ascii="仿宋" w:eastAsia="仿宋" w:hAnsi="仿宋" w:hint="eastAsia"/>
                <w:sz w:val="24"/>
                <w:szCs w:val="24"/>
              </w:rPr>
              <w:t>利用人类</w:t>
            </w:r>
            <w:r w:rsidR="00202A8E">
              <w:rPr>
                <w:rFonts w:ascii="仿宋" w:eastAsia="仿宋" w:hAnsi="仿宋" w:hint="eastAsia"/>
                <w:sz w:val="24"/>
                <w:szCs w:val="24"/>
              </w:rPr>
              <w:t>高度</w:t>
            </w:r>
            <w:r w:rsidR="004B4E62">
              <w:rPr>
                <w:rFonts w:ascii="仿宋" w:eastAsia="仿宋" w:hAnsi="仿宋" w:hint="eastAsia"/>
                <w:sz w:val="24"/>
                <w:szCs w:val="24"/>
              </w:rPr>
              <w:t>的适应性，能</w:t>
            </w:r>
            <w:r w:rsidR="00202A8E">
              <w:rPr>
                <w:rFonts w:ascii="仿宋" w:eastAsia="仿宋" w:hAnsi="仿宋" w:hint="eastAsia"/>
                <w:sz w:val="24"/>
                <w:szCs w:val="24"/>
              </w:rPr>
              <w:t>使得机器人</w:t>
            </w:r>
            <w:r w:rsidR="004B4E62">
              <w:rPr>
                <w:rFonts w:ascii="仿宋" w:eastAsia="仿宋" w:hAnsi="仿宋" w:hint="eastAsia"/>
                <w:sz w:val="24"/>
                <w:szCs w:val="24"/>
              </w:rPr>
              <w:t>更好的应对非结构化环境。</w:t>
            </w:r>
            <w:r w:rsidR="00202A8E">
              <w:rPr>
                <w:rFonts w:ascii="仿宋" w:eastAsia="仿宋" w:hAnsi="仿宋" w:hint="eastAsia"/>
                <w:sz w:val="24"/>
                <w:szCs w:val="24"/>
              </w:rPr>
              <w:t>[</w:t>
            </w:r>
            <w:r w:rsidR="00202A8E">
              <w:rPr>
                <w:rFonts w:ascii="仿宋" w:eastAsia="仿宋" w:hAnsi="仿宋"/>
                <w:sz w:val="24"/>
                <w:szCs w:val="24"/>
              </w:rPr>
              <w:t>6]</w:t>
            </w:r>
            <w:r w:rsidR="004B4E62">
              <w:rPr>
                <w:rFonts w:ascii="仿宋" w:eastAsia="仿宋" w:hAnsi="仿宋" w:hint="eastAsia"/>
                <w:sz w:val="24"/>
                <w:szCs w:val="24"/>
              </w:rPr>
              <w:t>但是如果控制界面设计不当，会使得控制系统十分难用，如使用键盘控制结构和功能较为复杂的机器人时，需要大量的培训才能使得人类操作员</w:t>
            </w:r>
            <w:r w:rsidR="00B82139">
              <w:rPr>
                <w:rFonts w:ascii="仿宋" w:eastAsia="仿宋" w:hAnsi="仿宋" w:hint="eastAsia"/>
                <w:sz w:val="24"/>
                <w:szCs w:val="24"/>
              </w:rPr>
              <w:t>流畅有效的操纵机器人。</w:t>
            </w:r>
          </w:p>
          <w:p w14:paraId="11AC73D3" w14:textId="0D1CA984" w:rsidR="00720949" w:rsidRDefault="00E86E7D" w:rsidP="00D76317">
            <w:pPr>
              <w:widowControl/>
              <w:ind w:firstLineChars="200" w:firstLine="480"/>
              <w:jc w:val="left"/>
              <w:rPr>
                <w:rFonts w:ascii="仿宋" w:eastAsia="仿宋" w:hAnsi="仿宋"/>
                <w:sz w:val="24"/>
                <w:szCs w:val="24"/>
              </w:rPr>
            </w:pPr>
            <w:r>
              <w:rPr>
                <w:rFonts w:ascii="仿宋" w:eastAsia="仿宋" w:hAnsi="仿宋" w:hint="eastAsia"/>
                <w:sz w:val="24"/>
                <w:szCs w:val="24"/>
              </w:rPr>
              <w:t>主从控制作为远程操纵中最热门的</w:t>
            </w:r>
            <w:r w:rsidR="006978B7">
              <w:rPr>
                <w:rFonts w:ascii="仿宋" w:eastAsia="仿宋" w:hAnsi="仿宋" w:hint="eastAsia"/>
                <w:sz w:val="24"/>
                <w:szCs w:val="24"/>
              </w:rPr>
              <w:t>研究方向</w:t>
            </w:r>
            <w:r>
              <w:rPr>
                <w:rFonts w:ascii="仿宋" w:eastAsia="仿宋" w:hAnsi="仿宋" w:hint="eastAsia"/>
                <w:sz w:val="24"/>
                <w:szCs w:val="24"/>
              </w:rPr>
              <w:t>，</w:t>
            </w:r>
            <w:r w:rsidR="006978B7">
              <w:rPr>
                <w:rFonts w:ascii="仿宋" w:eastAsia="仿宋" w:hAnsi="仿宋" w:hint="eastAsia"/>
                <w:sz w:val="24"/>
                <w:szCs w:val="24"/>
              </w:rPr>
              <w:t>主从控制系统通常</w:t>
            </w:r>
            <w:r>
              <w:rPr>
                <w:rFonts w:ascii="仿宋" w:eastAsia="仿宋" w:hAnsi="仿宋" w:hint="eastAsia"/>
                <w:sz w:val="24"/>
                <w:szCs w:val="24"/>
              </w:rPr>
              <w:t>由主机器人和</w:t>
            </w:r>
            <w:r>
              <w:rPr>
                <w:rFonts w:ascii="仿宋" w:eastAsia="仿宋" w:hAnsi="仿宋" w:hint="eastAsia"/>
                <w:sz w:val="24"/>
                <w:szCs w:val="24"/>
              </w:rPr>
              <w:lastRenderedPageBreak/>
              <w:t>从机器人两部分组成，远端的从机器人通过准确的复制主机器人读取的动作，实现远程精准控制。</w:t>
            </w:r>
            <w:r w:rsidR="006978B7">
              <w:rPr>
                <w:rFonts w:ascii="仿宋" w:eastAsia="仿宋" w:hAnsi="仿宋" w:hint="eastAsia"/>
                <w:sz w:val="24"/>
                <w:szCs w:val="24"/>
              </w:rPr>
              <w:t>[</w:t>
            </w:r>
            <w:r w:rsidR="006978B7">
              <w:rPr>
                <w:rFonts w:ascii="仿宋" w:eastAsia="仿宋" w:hAnsi="仿宋"/>
                <w:sz w:val="24"/>
                <w:szCs w:val="24"/>
              </w:rPr>
              <w:t>7]</w:t>
            </w:r>
            <w:r w:rsidR="00720949">
              <w:rPr>
                <w:rFonts w:ascii="仿宋" w:eastAsia="仿宋" w:hAnsi="仿宋" w:hint="eastAsia"/>
                <w:sz w:val="24"/>
                <w:szCs w:val="24"/>
              </w:rPr>
              <w:t>1</w:t>
            </w:r>
            <w:r w:rsidR="00720949">
              <w:rPr>
                <w:rFonts w:ascii="仿宋" w:eastAsia="仿宋" w:hAnsi="仿宋"/>
                <w:sz w:val="24"/>
                <w:szCs w:val="24"/>
              </w:rPr>
              <w:t>971</w:t>
            </w:r>
            <w:r w:rsidR="00720949">
              <w:rPr>
                <w:rFonts w:ascii="仿宋" w:eastAsia="仿宋" w:hAnsi="仿宋" w:hint="eastAsia"/>
                <w:sz w:val="24"/>
                <w:szCs w:val="24"/>
              </w:rPr>
              <w:t>年，苏联科学院科学家</w:t>
            </w:r>
            <w:r w:rsidR="00720949" w:rsidRPr="00B8443D">
              <w:rPr>
                <w:rFonts w:ascii="仿宋" w:eastAsia="仿宋" w:hAnsi="仿宋"/>
                <w:sz w:val="24"/>
                <w:szCs w:val="24"/>
              </w:rPr>
              <w:t>Serafini, P</w:t>
            </w:r>
            <w:r w:rsidR="00720949" w:rsidRPr="00B8443D">
              <w:rPr>
                <w:rFonts w:ascii="仿宋" w:eastAsia="仿宋" w:hAnsi="仿宋" w:hint="eastAsia"/>
                <w:sz w:val="24"/>
                <w:szCs w:val="24"/>
              </w:rPr>
              <w:t>提出一种应用于放射性区域的主从式机械手臂，并在文中指出，“由于操作者手的空间位置和机械手臂的抓地力之间有着明确的对应关系，因此能够以极高的精度执行复杂的技术操作”[</w:t>
            </w:r>
            <w:r w:rsidR="00720949" w:rsidRPr="00B8443D">
              <w:rPr>
                <w:rFonts w:ascii="仿宋" w:eastAsia="仿宋" w:hAnsi="仿宋"/>
                <w:sz w:val="24"/>
                <w:szCs w:val="24"/>
              </w:rPr>
              <w:t>8]</w:t>
            </w:r>
            <w:r w:rsidR="00720949" w:rsidRPr="00B8443D">
              <w:rPr>
                <w:rFonts w:ascii="仿宋" w:eastAsia="仿宋" w:hAnsi="仿宋" w:hint="eastAsia"/>
                <w:sz w:val="24"/>
                <w:szCs w:val="24"/>
              </w:rPr>
              <w:t>，这一特性完全符合外科手术医生的需求，</w:t>
            </w:r>
            <w:r w:rsidR="00D72FB2">
              <w:rPr>
                <w:rFonts w:ascii="仿宋" w:eastAsia="仿宋" w:hAnsi="仿宋" w:hint="eastAsia"/>
                <w:sz w:val="24"/>
                <w:szCs w:val="24"/>
              </w:rPr>
              <w:t>1</w:t>
            </w:r>
            <w:r w:rsidR="00D72FB2">
              <w:rPr>
                <w:rFonts w:ascii="仿宋" w:eastAsia="仿宋" w:hAnsi="仿宋"/>
                <w:sz w:val="24"/>
                <w:szCs w:val="24"/>
              </w:rPr>
              <w:t>993</w:t>
            </w:r>
            <w:r w:rsidR="00D72FB2">
              <w:rPr>
                <w:rFonts w:ascii="仿宋" w:eastAsia="仿宋" w:hAnsi="仿宋" w:hint="eastAsia"/>
                <w:sz w:val="24"/>
                <w:szCs w:val="24"/>
              </w:rPr>
              <w:t>年底，医疗机器人首次用于辅助微创手术[</w:t>
            </w:r>
            <w:r w:rsidR="00D72FB2">
              <w:rPr>
                <w:rFonts w:ascii="仿宋" w:eastAsia="仿宋" w:hAnsi="仿宋"/>
                <w:sz w:val="24"/>
                <w:szCs w:val="24"/>
              </w:rPr>
              <w:t>9-</w:t>
            </w:r>
            <w:r w:rsidR="003D2AE7">
              <w:rPr>
                <w:rFonts w:ascii="仿宋" w:eastAsia="仿宋" w:hAnsi="仿宋"/>
                <w:sz w:val="24"/>
                <w:szCs w:val="24"/>
              </w:rPr>
              <w:t>2</w:t>
            </w:r>
            <w:r w:rsidR="00D72FB2">
              <w:rPr>
                <w:rFonts w:ascii="仿宋" w:eastAsia="仿宋" w:hAnsi="仿宋"/>
                <w:sz w:val="24"/>
                <w:szCs w:val="24"/>
              </w:rPr>
              <w:t>]</w:t>
            </w:r>
            <w:r w:rsidR="00B8443D">
              <w:rPr>
                <w:rFonts w:ascii="仿宋" w:eastAsia="仿宋" w:hAnsi="仿宋" w:hint="eastAsia"/>
                <w:sz w:val="24"/>
                <w:szCs w:val="24"/>
              </w:rPr>
              <w:t>。</w:t>
            </w:r>
            <w:r w:rsidR="00E927F2">
              <w:rPr>
                <w:rFonts w:ascii="仿宋" w:eastAsia="仿宋" w:hAnsi="仿宋" w:hint="eastAsia"/>
                <w:sz w:val="24"/>
                <w:szCs w:val="24"/>
              </w:rPr>
              <w:t>在过去的四十年里，手术机器人技术取得了显著的发展，在许多方面取得了关键性突破，对手术结果产生了可衡量的积极影响。</w:t>
            </w:r>
          </w:p>
          <w:p w14:paraId="15561C2D" w14:textId="77777777" w:rsidR="00E927F2" w:rsidRDefault="00E927F2" w:rsidP="00D76317">
            <w:pPr>
              <w:widowControl/>
              <w:ind w:firstLineChars="200" w:firstLine="480"/>
              <w:jc w:val="left"/>
              <w:rPr>
                <w:rFonts w:ascii="仿宋" w:eastAsia="仿宋" w:hAnsi="仿宋"/>
                <w:sz w:val="24"/>
                <w:szCs w:val="24"/>
              </w:rPr>
            </w:pPr>
          </w:p>
          <w:p w14:paraId="4A2653AB" w14:textId="477FA3BB" w:rsidR="005145DE" w:rsidRDefault="005145DE" w:rsidP="00D76317">
            <w:pPr>
              <w:widowControl/>
              <w:jc w:val="left"/>
              <w:rPr>
                <w:rFonts w:ascii="仿宋" w:eastAsia="仿宋" w:hAnsi="仿宋"/>
                <w:b/>
                <w:sz w:val="24"/>
                <w:szCs w:val="24"/>
              </w:rPr>
            </w:pPr>
            <w:r w:rsidRPr="005145DE">
              <w:rPr>
                <w:rFonts w:ascii="仿宋" w:eastAsia="仿宋" w:hAnsi="仿宋" w:hint="eastAsia"/>
                <w:b/>
                <w:sz w:val="24"/>
                <w:szCs w:val="24"/>
              </w:rPr>
              <w:t>国外研究概况</w:t>
            </w:r>
          </w:p>
          <w:p w14:paraId="06B90D30" w14:textId="43A8A85B" w:rsidR="00E626E7" w:rsidRDefault="00E927F2" w:rsidP="00D76317">
            <w:pPr>
              <w:widowControl/>
              <w:ind w:firstLineChars="200" w:firstLine="480"/>
              <w:jc w:val="left"/>
              <w:rPr>
                <w:rFonts w:ascii="仿宋" w:eastAsia="仿宋" w:hAnsi="仿宋"/>
                <w:sz w:val="24"/>
                <w:szCs w:val="24"/>
              </w:rPr>
            </w:pPr>
            <w:r w:rsidRPr="00E927F2">
              <w:rPr>
                <w:rFonts w:ascii="仿宋" w:eastAsia="仿宋" w:hAnsi="仿宋"/>
                <w:sz w:val="24"/>
                <w:szCs w:val="24"/>
              </w:rPr>
              <w:t>Da Vinci</w:t>
            </w:r>
            <w:r>
              <w:rPr>
                <w:rFonts w:ascii="仿宋" w:eastAsia="仿宋" w:hAnsi="仿宋"/>
                <w:sz w:val="24"/>
                <w:szCs w:val="24"/>
              </w:rPr>
              <w:t xml:space="preserve"> </w:t>
            </w:r>
            <w:r>
              <w:rPr>
                <w:rFonts w:ascii="仿宋" w:eastAsia="仿宋" w:hAnsi="仿宋" w:hint="eastAsia"/>
                <w:sz w:val="24"/>
                <w:szCs w:val="24"/>
              </w:rPr>
              <w:t>手术系统(</w:t>
            </w:r>
            <w:r>
              <w:rPr>
                <w:rFonts w:ascii="仿宋" w:eastAsia="仿宋" w:hAnsi="仿宋"/>
                <w:sz w:val="24"/>
                <w:szCs w:val="24"/>
              </w:rPr>
              <w:t>Intuitive Surgical)</w:t>
            </w:r>
            <w:r>
              <w:rPr>
                <w:rFonts w:ascii="仿宋" w:eastAsia="仿宋" w:hAnsi="仿宋" w:hint="eastAsia"/>
                <w:sz w:val="24"/>
                <w:szCs w:val="24"/>
              </w:rPr>
              <w:t>在2</w:t>
            </w:r>
            <w:r>
              <w:rPr>
                <w:rFonts w:ascii="仿宋" w:eastAsia="仿宋" w:hAnsi="仿宋"/>
                <w:sz w:val="24"/>
                <w:szCs w:val="24"/>
              </w:rPr>
              <w:t>000</w:t>
            </w:r>
            <w:r>
              <w:rPr>
                <w:rFonts w:ascii="仿宋" w:eastAsia="仿宋" w:hAnsi="仿宋" w:hint="eastAsia"/>
                <w:sz w:val="24"/>
                <w:szCs w:val="24"/>
              </w:rPr>
              <w:t>年树立了机器人辅助手术的标杆，现已发展成了最为常用的手术机器人系统之一。截至2</w:t>
            </w:r>
            <w:r>
              <w:rPr>
                <w:rFonts w:ascii="仿宋" w:eastAsia="仿宋" w:hAnsi="仿宋"/>
                <w:sz w:val="24"/>
                <w:szCs w:val="24"/>
              </w:rPr>
              <w:t>018</w:t>
            </w:r>
            <w:r>
              <w:rPr>
                <w:rFonts w:ascii="仿宋" w:eastAsia="仿宋" w:hAnsi="仿宋" w:hint="eastAsia"/>
                <w:sz w:val="24"/>
                <w:szCs w:val="24"/>
              </w:rPr>
              <w:t>年，全球已有超过4</w:t>
            </w:r>
            <w:r>
              <w:rPr>
                <w:rFonts w:ascii="仿宋" w:eastAsia="仿宋" w:hAnsi="仿宋"/>
                <w:sz w:val="24"/>
                <w:szCs w:val="24"/>
              </w:rPr>
              <w:t>000</w:t>
            </w:r>
            <w:r>
              <w:rPr>
                <w:rFonts w:ascii="仿宋" w:eastAsia="仿宋" w:hAnsi="仿宋" w:hint="eastAsia"/>
                <w:sz w:val="24"/>
                <w:szCs w:val="24"/>
              </w:rPr>
              <w:t>多部</w:t>
            </w:r>
            <w:r w:rsidR="007532EE" w:rsidRPr="00E927F2">
              <w:rPr>
                <w:rFonts w:ascii="仿宋" w:eastAsia="仿宋" w:hAnsi="仿宋"/>
                <w:sz w:val="24"/>
                <w:szCs w:val="24"/>
              </w:rPr>
              <w:t>Da Vinci</w:t>
            </w:r>
            <w:r>
              <w:rPr>
                <w:rFonts w:ascii="仿宋" w:eastAsia="仿宋" w:hAnsi="仿宋" w:hint="eastAsia"/>
                <w:sz w:val="24"/>
                <w:szCs w:val="24"/>
              </w:rPr>
              <w:t>手术机器人系统。[</w:t>
            </w:r>
            <w:r w:rsidR="005137DA">
              <w:rPr>
                <w:rFonts w:ascii="仿宋" w:eastAsia="仿宋" w:hAnsi="仿宋"/>
                <w:sz w:val="24"/>
                <w:szCs w:val="24"/>
              </w:rPr>
              <w:t>9</w:t>
            </w:r>
            <w:r>
              <w:rPr>
                <w:rFonts w:ascii="仿宋" w:eastAsia="仿宋" w:hAnsi="仿宋"/>
                <w:sz w:val="24"/>
                <w:szCs w:val="24"/>
              </w:rPr>
              <w:t>]</w:t>
            </w:r>
            <w:r>
              <w:rPr>
                <w:rFonts w:ascii="仿宋" w:eastAsia="仿宋" w:hAnsi="仿宋" w:hint="eastAsia"/>
                <w:sz w:val="24"/>
                <w:szCs w:val="24"/>
              </w:rPr>
              <w:t>自成立以来，该系统已经获批用于各种手术，包括心脏，结肠，妇科，胸腔等外科手术</w:t>
            </w:r>
            <w:r w:rsidR="003C4C26">
              <w:rPr>
                <w:rFonts w:ascii="仿宋" w:eastAsia="仿宋" w:hAnsi="仿宋" w:hint="eastAsia"/>
                <w:sz w:val="24"/>
                <w:szCs w:val="24"/>
              </w:rPr>
              <w:t>。</w:t>
            </w:r>
          </w:p>
          <w:p w14:paraId="4FCEC235" w14:textId="5B5F4A3D" w:rsidR="003C4C26" w:rsidRDefault="003C4C26" w:rsidP="00D76317">
            <w:pPr>
              <w:widowControl/>
              <w:ind w:firstLineChars="200" w:firstLine="420"/>
              <w:jc w:val="center"/>
            </w:pPr>
            <w:r>
              <w:fldChar w:fldCharType="begin"/>
            </w:r>
            <w:r>
              <w:instrText xml:space="preserve"> INCLUDEPICTURE "https://media.springernature.com/full/springer-static/image/art%3A10.1007%2Fs00464-018-6079-2/MediaObjects/464_2018_6079_Fig1_HTML.jpg" \* MERGEFORMATINET </w:instrText>
            </w:r>
            <w:r>
              <w:fldChar w:fldCharType="separate"/>
            </w:r>
            <w:r>
              <w:rPr>
                <w:noProof/>
              </w:rPr>
              <w:drawing>
                <wp:inline distT="0" distB="0" distL="0" distR="0" wp14:anchorId="4D36F12A" wp14:editId="1153EAB1">
                  <wp:extent cx="5181691" cy="1184742"/>
                  <wp:effectExtent l="0" t="0" r="0" b="0"/>
                  <wp:docPr id="1" name="图片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7477" cy="1188351"/>
                          </a:xfrm>
                          <a:prstGeom prst="rect">
                            <a:avLst/>
                          </a:prstGeom>
                          <a:noFill/>
                          <a:ln>
                            <a:noFill/>
                          </a:ln>
                        </pic:spPr>
                      </pic:pic>
                    </a:graphicData>
                  </a:graphic>
                </wp:inline>
              </w:drawing>
            </w:r>
            <w:r>
              <w:fldChar w:fldCharType="end"/>
            </w:r>
          </w:p>
          <w:p w14:paraId="71AFDA01" w14:textId="77777777" w:rsidR="005137DA" w:rsidRDefault="005137DA" w:rsidP="00D76317">
            <w:pPr>
              <w:widowControl/>
              <w:ind w:firstLineChars="200" w:firstLine="480"/>
              <w:jc w:val="center"/>
              <w:rPr>
                <w:kern w:val="0"/>
                <w:sz w:val="24"/>
                <w:szCs w:val="24"/>
              </w:rPr>
            </w:pPr>
          </w:p>
          <w:p w14:paraId="68828E80" w14:textId="56536CDD" w:rsidR="003C4C26" w:rsidRPr="00E927F2" w:rsidRDefault="007532EE" w:rsidP="00D76317">
            <w:pPr>
              <w:widowControl/>
              <w:ind w:firstLineChars="200" w:firstLine="480"/>
              <w:jc w:val="left"/>
              <w:rPr>
                <w:rFonts w:ascii="仿宋" w:eastAsia="仿宋" w:hAnsi="仿宋"/>
                <w:sz w:val="24"/>
                <w:szCs w:val="24"/>
              </w:rPr>
            </w:pPr>
            <w:r w:rsidRPr="00E927F2">
              <w:rPr>
                <w:rFonts w:ascii="仿宋" w:eastAsia="仿宋" w:hAnsi="仿宋"/>
                <w:sz w:val="24"/>
                <w:szCs w:val="24"/>
              </w:rPr>
              <w:t>Da Vinci</w:t>
            </w:r>
            <w:r w:rsidR="005137DA">
              <w:rPr>
                <w:rFonts w:ascii="仿宋" w:eastAsia="仿宋" w:hAnsi="仿宋" w:hint="eastAsia"/>
                <w:sz w:val="24"/>
                <w:szCs w:val="24"/>
              </w:rPr>
              <w:t>手术系统主控台（上图）的设计充分考虑了外科医生的需求，操纵者将手指与指环连接，通过高精度的串联连杆结构可以捕捉指尖的位置和位置，并将位置关系映射到末端的手术器械；主控台的中心是配备高分辨率的3D可视化界面，模拟操作者真实手术的感觉；为了满足人体工程学设计，主控台中还配备有可以调节的指环、可调节眼内距离功能，以及带垫衬的头枕和扶手。在安全性上，该系统通过高分辨率摄像头、震颤过滤、运动缩放和舒适的界面实现其精度。[</w:t>
            </w:r>
            <w:r w:rsidR="005137DA">
              <w:rPr>
                <w:rFonts w:ascii="仿宋" w:eastAsia="仿宋" w:hAnsi="仿宋"/>
                <w:sz w:val="24"/>
                <w:szCs w:val="24"/>
              </w:rPr>
              <w:t>10]</w:t>
            </w:r>
          </w:p>
          <w:p w14:paraId="5BC0A253" w14:textId="3709980E" w:rsidR="003C4C26" w:rsidRDefault="007532EE" w:rsidP="00D76317">
            <w:pPr>
              <w:ind w:firstLineChars="200" w:firstLine="480"/>
              <w:jc w:val="left"/>
              <w:rPr>
                <w:rFonts w:ascii="仿宋" w:eastAsia="仿宋" w:hAnsi="仿宋"/>
                <w:sz w:val="24"/>
                <w:szCs w:val="24"/>
              </w:rPr>
            </w:pPr>
            <w:r w:rsidRPr="00E927F2">
              <w:rPr>
                <w:rFonts w:ascii="仿宋" w:eastAsia="仿宋" w:hAnsi="仿宋"/>
                <w:sz w:val="24"/>
                <w:szCs w:val="24"/>
              </w:rPr>
              <w:t>Da Vinci</w:t>
            </w:r>
            <w:r w:rsidR="005137DA">
              <w:rPr>
                <w:rFonts w:ascii="仿宋" w:eastAsia="仿宋" w:hAnsi="仿宋" w:hint="eastAsia"/>
                <w:sz w:val="24"/>
                <w:szCs w:val="24"/>
              </w:rPr>
              <w:t>手术机器人系统非常适合作为</w:t>
            </w:r>
            <w:r w:rsidR="00272C8A">
              <w:rPr>
                <w:rFonts w:ascii="仿宋" w:eastAsia="仿宋" w:hAnsi="仿宋" w:hint="eastAsia"/>
                <w:sz w:val="24"/>
                <w:szCs w:val="24"/>
              </w:rPr>
              <w:t>讨论手术机器人的原型，并在目前核心技术、临床应用、产生的程序数据和整体文献量中远远超过其他竞争对手。但是类似于</w:t>
            </w:r>
            <w:r w:rsidRPr="00E927F2">
              <w:rPr>
                <w:rFonts w:ascii="仿宋" w:eastAsia="仿宋" w:hAnsi="仿宋"/>
                <w:sz w:val="24"/>
                <w:szCs w:val="24"/>
              </w:rPr>
              <w:t>Da Vinci</w:t>
            </w:r>
            <w:r w:rsidR="00272C8A">
              <w:rPr>
                <w:rFonts w:ascii="仿宋" w:eastAsia="仿宋" w:hAnsi="仿宋" w:hint="eastAsia"/>
                <w:sz w:val="24"/>
                <w:szCs w:val="24"/>
              </w:rPr>
              <w:t>手术机器人控制台的设计也存在</w:t>
            </w:r>
            <w:r w:rsidR="008719DA">
              <w:rPr>
                <w:rFonts w:ascii="仿宋" w:eastAsia="仿宋" w:hAnsi="仿宋" w:hint="eastAsia"/>
                <w:sz w:val="24"/>
                <w:szCs w:val="24"/>
              </w:rPr>
              <w:t>一些缺点</w:t>
            </w:r>
            <w:r w:rsidR="00272C8A">
              <w:rPr>
                <w:rFonts w:ascii="仿宋" w:eastAsia="仿宋" w:hAnsi="仿宋" w:hint="eastAsia"/>
                <w:sz w:val="24"/>
                <w:szCs w:val="24"/>
              </w:rPr>
              <w:t>：第一，</w:t>
            </w:r>
            <w:r w:rsidRPr="00E927F2">
              <w:rPr>
                <w:rFonts w:ascii="仿宋" w:eastAsia="仿宋" w:hAnsi="仿宋"/>
                <w:sz w:val="24"/>
                <w:szCs w:val="24"/>
              </w:rPr>
              <w:t>Da Vinci</w:t>
            </w:r>
            <w:r w:rsidR="00272C8A">
              <w:rPr>
                <w:rFonts w:ascii="仿宋" w:eastAsia="仿宋" w:hAnsi="仿宋" w:hint="eastAsia"/>
                <w:sz w:val="24"/>
                <w:szCs w:val="24"/>
              </w:rPr>
              <w:t>手术机器人的成本过于</w:t>
            </w:r>
            <w:r w:rsidR="000534A1">
              <w:rPr>
                <w:rFonts w:ascii="仿宋" w:eastAsia="仿宋" w:hAnsi="仿宋" w:hint="eastAsia"/>
                <w:sz w:val="24"/>
                <w:szCs w:val="24"/>
              </w:rPr>
              <w:t>高昂</w:t>
            </w:r>
            <w:r w:rsidR="00272C8A">
              <w:rPr>
                <w:rFonts w:ascii="仿宋" w:eastAsia="仿宋" w:hAnsi="仿宋" w:hint="eastAsia"/>
                <w:sz w:val="24"/>
                <w:szCs w:val="24"/>
              </w:rPr>
              <w:t>，</w:t>
            </w:r>
            <w:r w:rsidR="008719DA">
              <w:rPr>
                <w:rFonts w:ascii="仿宋" w:eastAsia="仿宋" w:hAnsi="仿宋" w:hint="eastAsia"/>
                <w:sz w:val="24"/>
                <w:szCs w:val="24"/>
              </w:rPr>
              <w:t>高端的技术使得</w:t>
            </w:r>
            <w:r w:rsidR="000534A1">
              <w:rPr>
                <w:rFonts w:ascii="仿宋" w:eastAsia="仿宋" w:hAnsi="仿宋" w:hint="eastAsia"/>
                <w:sz w:val="24"/>
                <w:szCs w:val="24"/>
              </w:rPr>
              <w:t>设备购买和维护的成本较高，每一次手术所需的费用也不够亲民</w:t>
            </w:r>
            <w:r w:rsidR="00272C8A">
              <w:rPr>
                <w:rFonts w:ascii="仿宋" w:eastAsia="仿宋" w:hAnsi="仿宋" w:hint="eastAsia"/>
                <w:sz w:val="24"/>
                <w:szCs w:val="24"/>
              </w:rPr>
              <w:t>；第二，</w:t>
            </w:r>
            <w:r w:rsidR="008719DA">
              <w:rPr>
                <w:rFonts w:ascii="仿宋" w:eastAsia="仿宋" w:hAnsi="仿宋"/>
                <w:sz w:val="24"/>
                <w:szCs w:val="24"/>
              </w:rPr>
              <w:t xml:space="preserve"> </w:t>
            </w:r>
            <w:r w:rsidR="008719DA">
              <w:rPr>
                <w:rFonts w:ascii="仿宋" w:eastAsia="仿宋" w:hAnsi="仿宋" w:hint="eastAsia"/>
                <w:sz w:val="24"/>
                <w:szCs w:val="24"/>
              </w:rPr>
              <w:t>机器人仍需要在腹腔进行切口手术才能达到人体病灶部位。</w:t>
            </w:r>
          </w:p>
          <w:p w14:paraId="0CD31EC1" w14:textId="3B533447" w:rsidR="00780E49" w:rsidRPr="00780E49" w:rsidRDefault="0067725E" w:rsidP="00D76317">
            <w:pPr>
              <w:widowControl/>
              <w:ind w:firstLineChars="200" w:firstLine="480"/>
              <w:jc w:val="left"/>
              <w:rPr>
                <w:rFonts w:ascii="仿宋" w:eastAsia="仿宋" w:hAnsi="仿宋"/>
                <w:sz w:val="24"/>
                <w:szCs w:val="24"/>
              </w:rPr>
            </w:pPr>
            <w:ins w:id="2" w:author="wbchen" w:date="2023-02-15T22:58:00Z">
              <w:r>
                <w:rPr>
                  <w:rFonts w:ascii="仿宋" w:eastAsia="仿宋" w:hAnsi="仿宋" w:hint="eastAsia"/>
                  <w:sz w:val="24"/>
                  <w:szCs w:val="24"/>
                </w:rPr>
                <w:t>经</w:t>
              </w:r>
              <w:r w:rsidR="00E63F11">
                <w:rPr>
                  <w:rFonts w:ascii="仿宋" w:eastAsia="仿宋" w:hAnsi="仿宋" w:hint="eastAsia"/>
                  <w:sz w:val="24"/>
                  <w:szCs w:val="24"/>
                </w:rPr>
                <w:t>由</w:t>
              </w:r>
            </w:ins>
            <w:ins w:id="3" w:author="wbchen" w:date="2023-02-15T23:04:00Z">
              <w:r w:rsidR="002C349E">
                <w:rPr>
                  <w:rFonts w:ascii="仿宋" w:eastAsia="仿宋" w:hAnsi="仿宋" w:hint="eastAsia"/>
                  <w:sz w:val="24"/>
                  <w:szCs w:val="24"/>
                </w:rPr>
                <w:t>消化道等</w:t>
              </w:r>
            </w:ins>
            <w:ins w:id="4" w:author="wbchen" w:date="2023-02-15T22:58:00Z">
              <w:r>
                <w:rPr>
                  <w:rFonts w:ascii="仿宋" w:eastAsia="仿宋" w:hAnsi="仿宋" w:hint="eastAsia"/>
                  <w:sz w:val="24"/>
                  <w:szCs w:val="24"/>
                </w:rPr>
                <w:t>人体自然腔道</w:t>
              </w:r>
            </w:ins>
            <w:ins w:id="5" w:author="wbchen" w:date="2023-02-15T23:03:00Z">
              <w:r w:rsidR="0075121B">
                <w:rPr>
                  <w:rFonts w:ascii="仿宋" w:eastAsia="仿宋" w:hAnsi="仿宋" w:hint="eastAsia"/>
                  <w:sz w:val="24"/>
                  <w:szCs w:val="24"/>
                </w:rPr>
                <w:t>进入病灶组织，</w:t>
              </w:r>
            </w:ins>
            <w:ins w:id="6" w:author="wbchen" w:date="2023-02-15T22:58:00Z">
              <w:r w:rsidR="00E63F11">
                <w:rPr>
                  <w:rFonts w:ascii="仿宋" w:eastAsia="仿宋" w:hAnsi="仿宋" w:hint="eastAsia"/>
                  <w:sz w:val="24"/>
                  <w:szCs w:val="24"/>
                </w:rPr>
                <w:t>开展手术的</w:t>
              </w:r>
            </w:ins>
            <w:r w:rsidR="008719DA">
              <w:rPr>
                <w:rFonts w:ascii="仿宋" w:eastAsia="仿宋" w:hAnsi="仿宋" w:hint="eastAsia"/>
                <w:sz w:val="24"/>
                <w:szCs w:val="24"/>
              </w:rPr>
              <w:t>柔性手术机器人</w:t>
            </w:r>
            <w:del w:id="7" w:author="wbchen" w:date="2023-02-15T22:58:00Z">
              <w:r w:rsidR="008719DA" w:rsidDel="00E63F11">
                <w:rPr>
                  <w:rFonts w:ascii="仿宋" w:eastAsia="仿宋" w:hAnsi="仿宋" w:hint="eastAsia"/>
                  <w:sz w:val="24"/>
                  <w:szCs w:val="24"/>
                </w:rPr>
                <w:delText>平台是一种新兴平台</w:delText>
              </w:r>
            </w:del>
            <w:r w:rsidR="008719DA">
              <w:rPr>
                <w:rFonts w:ascii="仿宋" w:eastAsia="仿宋" w:hAnsi="仿宋" w:hint="eastAsia"/>
                <w:sz w:val="24"/>
                <w:szCs w:val="24"/>
              </w:rPr>
              <w:t>，有望</w:t>
            </w:r>
            <w:del w:id="8" w:author="wbchen" w:date="2023-02-15T23:01:00Z">
              <w:r w:rsidR="008719DA" w:rsidDel="00AE2AEB">
                <w:rPr>
                  <w:rFonts w:ascii="仿宋" w:eastAsia="仿宋" w:hAnsi="仿宋" w:hint="eastAsia"/>
                  <w:sz w:val="24"/>
                  <w:szCs w:val="24"/>
                </w:rPr>
                <w:delText>克服</w:delText>
              </w:r>
            </w:del>
            <w:ins w:id="9" w:author="wbchen" w:date="2023-02-15T23:01:00Z">
              <w:r w:rsidR="00AE2AEB">
                <w:rPr>
                  <w:rFonts w:ascii="仿宋" w:eastAsia="仿宋" w:hAnsi="仿宋" w:hint="eastAsia"/>
                  <w:sz w:val="24"/>
                  <w:szCs w:val="24"/>
                </w:rPr>
                <w:t>弥补</w:t>
              </w:r>
            </w:ins>
            <w:r w:rsidR="008719DA">
              <w:rPr>
                <w:rFonts w:ascii="仿宋" w:eastAsia="仿宋" w:hAnsi="仿宋" w:hint="eastAsia"/>
                <w:sz w:val="24"/>
                <w:szCs w:val="24"/>
              </w:rPr>
              <w:t>刚性手术机器人</w:t>
            </w:r>
            <w:ins w:id="10" w:author="wbchen" w:date="2023-02-15T23:02:00Z">
              <w:r w:rsidR="0075121B">
                <w:rPr>
                  <w:rFonts w:ascii="仿宋" w:eastAsia="仿宋" w:hAnsi="仿宋" w:hint="eastAsia"/>
                  <w:sz w:val="24"/>
                  <w:szCs w:val="24"/>
                </w:rPr>
                <w:t>应用场景</w:t>
              </w:r>
            </w:ins>
            <w:r w:rsidR="008719DA">
              <w:rPr>
                <w:rFonts w:ascii="仿宋" w:eastAsia="仿宋" w:hAnsi="仿宋" w:hint="eastAsia"/>
                <w:sz w:val="24"/>
                <w:szCs w:val="24"/>
              </w:rPr>
              <w:t>的局限性。</w:t>
            </w:r>
            <w:r w:rsidR="00B67962">
              <w:rPr>
                <w:rFonts w:ascii="仿宋" w:eastAsia="仿宋" w:hAnsi="仿宋" w:hint="eastAsia"/>
                <w:sz w:val="24"/>
                <w:szCs w:val="24"/>
              </w:rPr>
              <w:t>南洋理工大学</w:t>
            </w:r>
            <w:proofErr w:type="spellStart"/>
            <w:r w:rsidR="00B67962" w:rsidRPr="009956F5">
              <w:rPr>
                <w:rFonts w:ascii="仿宋" w:eastAsia="仿宋" w:hAnsi="仿宋"/>
                <w:sz w:val="24"/>
                <w:szCs w:val="24"/>
              </w:rPr>
              <w:t>Phee</w:t>
            </w:r>
            <w:proofErr w:type="spellEnd"/>
            <w:r w:rsidR="00B67962" w:rsidRPr="009956F5">
              <w:rPr>
                <w:rFonts w:ascii="仿宋" w:eastAsia="仿宋" w:hAnsi="仿宋" w:hint="eastAsia"/>
                <w:sz w:val="24"/>
                <w:szCs w:val="24"/>
              </w:rPr>
              <w:t>等人</w:t>
            </w:r>
            <w:del w:id="11" w:author="wbchen" w:date="2023-02-15T23:05:00Z">
              <w:r w:rsidR="00B67962" w:rsidRPr="009956F5" w:rsidDel="002C349E">
                <w:rPr>
                  <w:rFonts w:ascii="仿宋" w:eastAsia="仿宋" w:hAnsi="仿宋" w:hint="eastAsia"/>
                  <w:sz w:val="24"/>
                  <w:szCs w:val="24"/>
                </w:rPr>
                <w:delText>另辟蹊径</w:delText>
              </w:r>
            </w:del>
            <w:r w:rsidR="00B67962" w:rsidRPr="009956F5">
              <w:rPr>
                <w:rFonts w:ascii="仿宋" w:eastAsia="仿宋" w:hAnsi="仿宋" w:hint="eastAsia"/>
                <w:sz w:val="24"/>
                <w:szCs w:val="24"/>
              </w:rPr>
              <w:t>设计了一种增强型内窥镜手术系统MASTER，该系统专门为</w:t>
            </w:r>
            <w:del w:id="12" w:author="wbchen" w:date="2023-02-15T23:06:00Z">
              <w:r w:rsidR="00B67962" w:rsidRPr="009956F5" w:rsidDel="002C349E">
                <w:rPr>
                  <w:rFonts w:ascii="仿宋" w:eastAsia="仿宋" w:hAnsi="仿宋" w:hint="eastAsia"/>
                  <w:sz w:val="24"/>
                  <w:szCs w:val="24"/>
                </w:rPr>
                <w:delText>自然</w:delText>
              </w:r>
            </w:del>
            <w:del w:id="13" w:author="wbchen" w:date="2023-02-15T23:05:00Z">
              <w:r w:rsidR="00B67962" w:rsidRPr="009956F5" w:rsidDel="002C349E">
                <w:rPr>
                  <w:rFonts w:ascii="仿宋" w:eastAsia="仿宋" w:hAnsi="仿宋" w:hint="eastAsia"/>
                  <w:sz w:val="24"/>
                  <w:szCs w:val="24"/>
                </w:rPr>
                <w:delText>孔</w:delText>
              </w:r>
            </w:del>
            <w:del w:id="14" w:author="wbchen" w:date="2023-02-15T23:06:00Z">
              <w:r w:rsidR="00B67962" w:rsidRPr="009956F5" w:rsidDel="002C349E">
                <w:rPr>
                  <w:rFonts w:ascii="仿宋" w:eastAsia="仿宋" w:hAnsi="仿宋" w:hint="eastAsia"/>
                  <w:sz w:val="24"/>
                  <w:szCs w:val="24"/>
                </w:rPr>
                <w:delText>道腔</w:delText>
              </w:r>
            </w:del>
            <w:r w:rsidR="00B67962" w:rsidRPr="009956F5">
              <w:rPr>
                <w:rFonts w:ascii="仿宋" w:eastAsia="仿宋" w:hAnsi="仿宋" w:hint="eastAsia"/>
                <w:sz w:val="24"/>
                <w:szCs w:val="24"/>
              </w:rPr>
              <w:t>内镜手术和内窥镜黏膜剥离手术而设计。</w:t>
            </w:r>
            <w:r w:rsidR="00780E49">
              <w:rPr>
                <w:rFonts w:ascii="仿宋" w:eastAsia="仿宋" w:hAnsi="仿宋" w:hint="eastAsia"/>
                <w:sz w:val="24"/>
                <w:szCs w:val="24"/>
              </w:rPr>
              <w:t>[</w:t>
            </w:r>
            <w:r w:rsidR="00780E49">
              <w:rPr>
                <w:rFonts w:ascii="仿宋" w:eastAsia="仿宋" w:hAnsi="仿宋"/>
                <w:sz w:val="24"/>
                <w:szCs w:val="24"/>
              </w:rPr>
              <w:t>11]</w:t>
            </w:r>
            <w:r w:rsidR="00B22FEA" w:rsidRPr="009956F5">
              <w:rPr>
                <w:rFonts w:ascii="仿宋" w:eastAsia="仿宋" w:hAnsi="仿宋" w:hint="eastAsia"/>
                <w:sz w:val="24"/>
                <w:szCs w:val="24"/>
              </w:rPr>
              <w:t>其</w:t>
            </w:r>
            <w:r w:rsidR="009956F5">
              <w:rPr>
                <w:rFonts w:ascii="仿宋" w:eastAsia="仿宋" w:hAnsi="仿宋" w:hint="eastAsia"/>
                <w:sz w:val="24"/>
                <w:szCs w:val="24"/>
              </w:rPr>
              <w:t>主控台如下图所示，它可以视作一个多自由度的操作杆，将用户的偏转运动映射到末端执行器，对于平移自由度，需要通过操作者推拉手套控制，末端执行器为一个钩子和电烙铁，通过主控台底部的踏板控制。</w:t>
            </w:r>
            <w:r w:rsidR="00780E49">
              <w:rPr>
                <w:rFonts w:ascii="仿宋" w:eastAsia="仿宋" w:hAnsi="仿宋" w:hint="eastAsia"/>
                <w:sz w:val="24"/>
                <w:szCs w:val="24"/>
              </w:rPr>
              <w:t>相比于</w:t>
            </w:r>
            <w:r w:rsidR="007532EE" w:rsidRPr="00E927F2">
              <w:rPr>
                <w:rFonts w:ascii="仿宋" w:eastAsia="仿宋" w:hAnsi="仿宋"/>
                <w:sz w:val="24"/>
                <w:szCs w:val="24"/>
              </w:rPr>
              <w:t>Da Vinci</w:t>
            </w:r>
            <w:r w:rsidR="00780E49">
              <w:rPr>
                <w:rFonts w:ascii="仿宋" w:eastAsia="仿宋" w:hAnsi="仿宋" w:hint="eastAsia"/>
                <w:sz w:val="24"/>
                <w:szCs w:val="24"/>
              </w:rPr>
              <w:t>手术系统，主控台的尺寸得到了很大程度上的压缩，大约为3</w:t>
            </w:r>
            <w:r w:rsidR="00780E49">
              <w:rPr>
                <w:rFonts w:ascii="仿宋" w:eastAsia="仿宋" w:hAnsi="仿宋"/>
                <w:sz w:val="24"/>
                <w:szCs w:val="24"/>
              </w:rPr>
              <w:t xml:space="preserve">0x60x100 </w:t>
            </w:r>
            <m:oMath>
              <m:sSup>
                <m:sSupPr>
                  <m:ctrlPr>
                    <w:rPr>
                      <w:rFonts w:ascii="Cambria Math" w:eastAsia="仿宋" w:hAnsi="Cambria Math"/>
                      <w:i/>
                      <w:sz w:val="24"/>
                      <w:szCs w:val="24"/>
                    </w:rPr>
                  </m:ctrlPr>
                </m:sSupPr>
                <m:e>
                  <m:r>
                    <w:rPr>
                      <w:rFonts w:ascii="Cambria Math" w:eastAsia="仿宋" w:hAnsi="Cambria Math" w:hint="eastAsia"/>
                      <w:sz w:val="24"/>
                      <w:szCs w:val="24"/>
                    </w:rPr>
                    <m:t>cm</m:t>
                  </m:r>
                </m:e>
                <m:sup>
                  <m:r>
                    <w:rPr>
                      <w:rFonts w:ascii="Cambria Math" w:eastAsia="仿宋" w:hAnsi="Cambria Math"/>
                      <w:sz w:val="24"/>
                      <w:szCs w:val="24"/>
                    </w:rPr>
                    <m:t>3</m:t>
                  </m:r>
                </m:sup>
              </m:sSup>
            </m:oMath>
            <w:r w:rsidR="00780E49" w:rsidRPr="00780E49">
              <w:rPr>
                <w:rFonts w:ascii="仿宋" w:eastAsia="仿宋" w:hAnsi="仿宋" w:hint="eastAsia"/>
                <w:color w:val="000000" w:themeColor="text1"/>
                <w:sz w:val="24"/>
                <w:szCs w:val="24"/>
              </w:rPr>
              <w:t>大</w:t>
            </w:r>
            <w:r w:rsidR="00780E49">
              <w:rPr>
                <w:rFonts w:ascii="仿宋" w:eastAsia="仿宋" w:hAnsi="仿宋" w:hint="eastAsia"/>
                <w:color w:val="000000" w:themeColor="text1"/>
                <w:sz w:val="24"/>
                <w:szCs w:val="24"/>
              </w:rPr>
              <w:t>，制造的成本也大大降低，但</w:t>
            </w:r>
            <w:del w:id="15" w:author="wbchen" w:date="2023-02-15T23:07:00Z">
              <w:r w:rsidR="00780E49" w:rsidDel="00F637DE">
                <w:rPr>
                  <w:rFonts w:ascii="仿宋" w:eastAsia="仿宋" w:hAnsi="仿宋" w:hint="eastAsia"/>
                  <w:color w:val="000000" w:themeColor="text1"/>
                  <w:sz w:val="24"/>
                  <w:szCs w:val="24"/>
                </w:rPr>
                <w:delText>是在用户体验上，</w:delText>
              </w:r>
            </w:del>
            <w:r w:rsidR="00780E49">
              <w:rPr>
                <w:rFonts w:ascii="仿宋" w:eastAsia="仿宋" w:hAnsi="仿宋" w:hint="eastAsia"/>
                <w:color w:val="000000" w:themeColor="text1"/>
                <w:sz w:val="24"/>
                <w:szCs w:val="24"/>
              </w:rPr>
              <w:t>类似于操作杆的</w:t>
            </w:r>
            <w:ins w:id="16" w:author="wbchen" w:date="2023-02-15T23:07:00Z">
              <w:r w:rsidR="00F637DE">
                <w:rPr>
                  <w:rFonts w:ascii="仿宋" w:eastAsia="仿宋" w:hAnsi="仿宋" w:hint="eastAsia"/>
                  <w:color w:val="000000" w:themeColor="text1"/>
                  <w:sz w:val="24"/>
                  <w:szCs w:val="24"/>
                </w:rPr>
                <w:t>非直觉操控</w:t>
              </w:r>
            </w:ins>
            <w:r w:rsidR="00780E49">
              <w:rPr>
                <w:rFonts w:ascii="仿宋" w:eastAsia="仿宋" w:hAnsi="仿宋" w:hint="eastAsia"/>
                <w:color w:val="000000" w:themeColor="text1"/>
                <w:sz w:val="24"/>
                <w:szCs w:val="24"/>
              </w:rPr>
              <w:t>设计</w:t>
            </w:r>
            <w:del w:id="17" w:author="wbchen" w:date="2023-02-15T23:07:00Z">
              <w:r w:rsidR="00780E49" w:rsidDel="00F637DE">
                <w:rPr>
                  <w:rFonts w:ascii="仿宋" w:eastAsia="仿宋" w:hAnsi="仿宋" w:hint="eastAsia"/>
                  <w:color w:val="000000" w:themeColor="text1"/>
                  <w:sz w:val="24"/>
                  <w:szCs w:val="24"/>
                </w:rPr>
                <w:delText>失去了操作时同直觉体验</w:delText>
              </w:r>
            </w:del>
            <w:r w:rsidR="00780E49">
              <w:rPr>
                <w:rFonts w:ascii="仿宋" w:eastAsia="仿宋" w:hAnsi="仿宋" w:hint="eastAsia"/>
                <w:color w:val="000000" w:themeColor="text1"/>
                <w:sz w:val="24"/>
                <w:szCs w:val="24"/>
              </w:rPr>
              <w:t>，会</w:t>
            </w:r>
            <w:del w:id="18" w:author="wbchen" w:date="2023-02-15T23:08:00Z">
              <w:r w:rsidR="00780E49" w:rsidDel="00C04C0B">
                <w:rPr>
                  <w:rFonts w:ascii="仿宋" w:eastAsia="仿宋" w:hAnsi="仿宋" w:hint="eastAsia"/>
                  <w:color w:val="000000" w:themeColor="text1"/>
                  <w:sz w:val="24"/>
                  <w:szCs w:val="24"/>
                </w:rPr>
                <w:delText>给</w:delText>
              </w:r>
            </w:del>
            <w:ins w:id="19" w:author="wbchen" w:date="2023-02-15T23:08:00Z">
              <w:r w:rsidR="00C04C0B">
                <w:rPr>
                  <w:rFonts w:ascii="仿宋" w:eastAsia="仿宋" w:hAnsi="仿宋" w:hint="eastAsia"/>
                  <w:color w:val="000000" w:themeColor="text1"/>
                  <w:sz w:val="24"/>
                  <w:szCs w:val="24"/>
                </w:rPr>
                <w:t>限制</w:t>
              </w:r>
            </w:ins>
            <w:r w:rsidR="00780E49">
              <w:rPr>
                <w:rFonts w:ascii="仿宋" w:eastAsia="仿宋" w:hAnsi="仿宋" w:hint="eastAsia"/>
                <w:color w:val="000000" w:themeColor="text1"/>
                <w:sz w:val="24"/>
                <w:szCs w:val="24"/>
              </w:rPr>
              <w:t>医生</w:t>
            </w:r>
            <w:ins w:id="20" w:author="wbchen" w:date="2023-02-15T23:08:00Z">
              <w:r w:rsidR="00C04C0B">
                <w:rPr>
                  <w:rFonts w:ascii="仿宋" w:eastAsia="仿宋" w:hAnsi="仿宋" w:hint="eastAsia"/>
                  <w:color w:val="000000" w:themeColor="text1"/>
                  <w:sz w:val="24"/>
                  <w:szCs w:val="24"/>
                </w:rPr>
                <w:t>手部的灵活操作运动</w:t>
              </w:r>
            </w:ins>
            <w:del w:id="21" w:author="wbchen" w:date="2023-02-15T23:08:00Z">
              <w:r w:rsidR="00780E49" w:rsidDel="00C04C0B">
                <w:rPr>
                  <w:rFonts w:ascii="仿宋" w:eastAsia="仿宋" w:hAnsi="仿宋" w:hint="eastAsia"/>
                  <w:color w:val="000000" w:themeColor="text1"/>
                  <w:sz w:val="24"/>
                  <w:szCs w:val="24"/>
                </w:rPr>
                <w:delText>手术带来困难</w:delText>
              </w:r>
            </w:del>
            <w:r w:rsidR="00780E49">
              <w:rPr>
                <w:rFonts w:ascii="仿宋" w:eastAsia="仿宋" w:hAnsi="仿宋" w:hint="eastAsia"/>
                <w:color w:val="000000" w:themeColor="text1"/>
                <w:sz w:val="24"/>
                <w:szCs w:val="24"/>
              </w:rPr>
              <w:t>，</w:t>
            </w:r>
            <w:del w:id="22" w:author="wbchen" w:date="2023-02-15T23:08:00Z">
              <w:r w:rsidR="00780E49" w:rsidDel="00C04C0B">
                <w:rPr>
                  <w:rFonts w:ascii="仿宋" w:eastAsia="仿宋" w:hAnsi="仿宋" w:hint="eastAsia"/>
                  <w:color w:val="000000" w:themeColor="text1"/>
                  <w:sz w:val="24"/>
                  <w:szCs w:val="24"/>
                </w:rPr>
                <w:delText>同时带来了</w:delText>
              </w:r>
            </w:del>
            <w:ins w:id="23" w:author="wbchen" w:date="2023-02-15T23:08:00Z">
              <w:r w:rsidR="00C04C0B">
                <w:rPr>
                  <w:rFonts w:ascii="仿宋" w:eastAsia="仿宋" w:hAnsi="仿宋" w:hint="eastAsia"/>
                  <w:color w:val="000000" w:themeColor="text1"/>
                  <w:sz w:val="24"/>
                  <w:szCs w:val="24"/>
                </w:rPr>
                <w:t>存在一定的</w:t>
              </w:r>
            </w:ins>
            <w:r w:rsidR="00780E49">
              <w:rPr>
                <w:rFonts w:ascii="仿宋" w:eastAsia="仿宋" w:hAnsi="仿宋" w:hint="eastAsia"/>
                <w:color w:val="000000" w:themeColor="text1"/>
                <w:sz w:val="24"/>
                <w:szCs w:val="24"/>
              </w:rPr>
              <w:t>手术</w:t>
            </w:r>
            <w:del w:id="24" w:author="wbchen" w:date="2023-02-15T23:08:00Z">
              <w:r w:rsidR="00780E49" w:rsidDel="00C04C0B">
                <w:rPr>
                  <w:rFonts w:ascii="仿宋" w:eastAsia="仿宋" w:hAnsi="仿宋" w:hint="eastAsia"/>
                  <w:color w:val="000000" w:themeColor="text1"/>
                  <w:sz w:val="24"/>
                  <w:szCs w:val="24"/>
                </w:rPr>
                <w:delText>的</w:delText>
              </w:r>
            </w:del>
            <w:r w:rsidR="00780E49">
              <w:rPr>
                <w:rFonts w:ascii="仿宋" w:eastAsia="仿宋" w:hAnsi="仿宋" w:hint="eastAsia"/>
                <w:color w:val="000000" w:themeColor="text1"/>
                <w:sz w:val="24"/>
                <w:szCs w:val="24"/>
              </w:rPr>
              <w:t>风险。</w:t>
            </w:r>
          </w:p>
          <w:p w14:paraId="64ECB359" w14:textId="0AB8A4F6" w:rsidR="00446EF8" w:rsidRDefault="00B22FEA" w:rsidP="00D76317">
            <w:pPr>
              <w:widowControl/>
              <w:ind w:firstLineChars="200" w:firstLine="420"/>
              <w:jc w:val="center"/>
              <w:rPr>
                <w:kern w:val="0"/>
                <w:sz w:val="24"/>
                <w:szCs w:val="24"/>
              </w:rPr>
            </w:pPr>
            <w:r>
              <w:lastRenderedPageBreak/>
              <w:fldChar w:fldCharType="begin"/>
            </w:r>
            <w:r>
              <w:instrText xml:space="preserve"> INCLUDEPICTURE "https://ieeexplore.ieee.org/mediastore_new/IEEE/content/media/5307844/5332379/5333413/5333413-fig-6-source-small.gif" \* MERGEFORMATINET </w:instrText>
            </w:r>
            <w:r>
              <w:fldChar w:fldCharType="separate"/>
            </w:r>
            <w:r>
              <w:rPr>
                <w:noProof/>
              </w:rPr>
              <w:drawing>
                <wp:inline distT="0" distB="0" distL="0" distR="0" wp14:anchorId="7F6AC487" wp14:editId="293F296F">
                  <wp:extent cx="1353312" cy="1499896"/>
                  <wp:effectExtent l="0" t="0" r="0" b="5080"/>
                  <wp:docPr id="2" name="图片 2" descr="图 6：- 主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6：- 主控制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3496" cy="1522266"/>
                          </a:xfrm>
                          <a:prstGeom prst="rect">
                            <a:avLst/>
                          </a:prstGeom>
                          <a:noFill/>
                          <a:ln>
                            <a:noFill/>
                          </a:ln>
                        </pic:spPr>
                      </pic:pic>
                    </a:graphicData>
                  </a:graphic>
                </wp:inline>
              </w:drawing>
            </w:r>
            <w:r>
              <w:fldChar w:fldCharType="end"/>
            </w:r>
            <w:r w:rsidR="00446EF8">
              <w:t xml:space="preserve">   </w:t>
            </w:r>
            <w:r w:rsidR="00C0154F">
              <w:rPr>
                <w:rFonts w:ascii="仿宋" w:eastAsia="仿宋" w:hAnsi="仿宋"/>
                <w:noProof/>
                <w:sz w:val="24"/>
                <w:szCs w:val="24"/>
              </w:rPr>
              <w:drawing>
                <wp:inline distT="0" distB="0" distL="0" distR="0" wp14:anchorId="689D34A7" wp14:editId="49B78917">
                  <wp:extent cx="3457370" cy="14156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1973" cy="1433958"/>
                          </a:xfrm>
                          <a:prstGeom prst="rect">
                            <a:avLst/>
                          </a:prstGeom>
                          <a:noFill/>
                          <a:ln>
                            <a:noFill/>
                          </a:ln>
                        </pic:spPr>
                      </pic:pic>
                    </a:graphicData>
                  </a:graphic>
                </wp:inline>
              </w:drawing>
            </w:r>
            <w:r w:rsidR="00446EF8">
              <w:fldChar w:fldCharType="begin"/>
            </w:r>
            <w:r w:rsidR="00446EF8">
              <w:instrText xml:space="preserve"> INCLUDEPICTURE "https://www.mdpi.com/technologies/technologies-06-00008/article_deploy/html/images/technologies-06-00008-g002-550.jpg" \* MERGEFORMATINET </w:instrText>
            </w:r>
            <w:r w:rsidR="00446EF8">
              <w:fldChar w:fldCharType="end"/>
            </w:r>
          </w:p>
          <w:p w14:paraId="105A243B" w14:textId="77777777" w:rsidR="008719DA" w:rsidRDefault="008719DA" w:rsidP="00D76317">
            <w:pPr>
              <w:widowControl/>
              <w:ind w:firstLineChars="200" w:firstLine="480"/>
              <w:jc w:val="left"/>
              <w:rPr>
                <w:kern w:val="0"/>
                <w:sz w:val="24"/>
                <w:szCs w:val="24"/>
              </w:rPr>
            </w:pPr>
          </w:p>
          <w:p w14:paraId="3E026F2C" w14:textId="77329F4D" w:rsidR="00B22FEA" w:rsidRPr="008719DA" w:rsidRDefault="008719DA" w:rsidP="00D76317">
            <w:pPr>
              <w:widowControl/>
              <w:ind w:firstLineChars="200" w:firstLine="480"/>
              <w:jc w:val="left"/>
              <w:rPr>
                <w:rFonts w:ascii="仿宋" w:eastAsia="仿宋" w:hAnsi="仿宋"/>
                <w:sz w:val="24"/>
                <w:szCs w:val="24"/>
              </w:rPr>
            </w:pPr>
            <w:r>
              <w:rPr>
                <w:rFonts w:ascii="仿宋" w:eastAsia="仿宋" w:hAnsi="仿宋" w:hint="eastAsia"/>
                <w:sz w:val="24"/>
                <w:szCs w:val="24"/>
              </w:rPr>
              <w:t>此后十年内又有多种内窥镜手术机器人平台被提出，</w:t>
            </w:r>
            <w:proofErr w:type="spellStart"/>
            <w:r>
              <w:rPr>
                <w:rFonts w:ascii="Open Sans" w:hAnsi="Open Sans" w:cs="Open Sans"/>
                <w:color w:val="1C1D1E"/>
                <w:shd w:val="clear" w:color="auto" w:fill="FFFFFF"/>
              </w:rPr>
              <w:t>EndoSAMURAI</w:t>
            </w:r>
            <w:proofErr w:type="spellEnd"/>
            <w:r>
              <w:rPr>
                <w:rFonts w:ascii="Open Sans" w:hAnsi="Open Sans" w:cs="Open Sans"/>
                <w:color w:val="1C1D1E"/>
                <w:shd w:val="clear" w:color="auto" w:fill="FFFFFF"/>
              </w:rPr>
              <w:t>、</w:t>
            </w:r>
            <w:r>
              <w:rPr>
                <w:rFonts w:ascii="Open Sans" w:hAnsi="Open Sans" w:cs="Open Sans"/>
                <w:color w:val="1C1D1E"/>
                <w:shd w:val="clear" w:color="auto" w:fill="FFFFFF"/>
              </w:rPr>
              <w:t> DDES</w:t>
            </w:r>
            <w:r>
              <w:rPr>
                <w:rFonts w:ascii="Open Sans" w:hAnsi="Open Sans" w:cs="Open Sans"/>
                <w:color w:val="1C1D1E"/>
                <w:shd w:val="clear" w:color="auto" w:fill="FFFFFF"/>
              </w:rPr>
              <w:t>、和</w:t>
            </w:r>
            <w:r>
              <w:rPr>
                <w:rFonts w:ascii="Open Sans" w:hAnsi="Open Sans" w:cs="Open Sans"/>
                <w:color w:val="1C1D1E"/>
                <w:shd w:val="clear" w:color="auto" w:fill="FFFFFF"/>
              </w:rPr>
              <w:t xml:space="preserve"> Cobra</w:t>
            </w:r>
            <w:r w:rsidR="00C0154F">
              <w:rPr>
                <w:rFonts w:ascii="Open Sans" w:hAnsi="Open Sans" w:cs="Open Sans"/>
                <w:color w:val="1C1D1E"/>
                <w:shd w:val="clear" w:color="auto" w:fill="FFFFFF"/>
              </w:rPr>
              <w:t>[ ]</w:t>
            </w:r>
            <w:r>
              <w:rPr>
                <w:rFonts w:ascii="仿宋" w:eastAsia="仿宋" w:hAnsi="仿宋" w:hint="eastAsia"/>
                <w:sz w:val="24"/>
                <w:szCs w:val="24"/>
              </w:rPr>
              <w:t>，虽然这些平台已经能够使用末端执行器完成特定手术任务，但是</w:t>
            </w:r>
            <w:r w:rsidR="00C0154F">
              <w:rPr>
                <w:rFonts w:ascii="仿宋" w:eastAsia="仿宋" w:hAnsi="仿宋" w:hint="eastAsia"/>
                <w:sz w:val="24"/>
                <w:szCs w:val="24"/>
              </w:rPr>
              <w:t>其控制模式</w:t>
            </w:r>
            <w:r>
              <w:rPr>
                <w:rFonts w:ascii="仿宋" w:eastAsia="仿宋" w:hAnsi="仿宋" w:hint="eastAsia"/>
                <w:sz w:val="24"/>
                <w:szCs w:val="24"/>
              </w:rPr>
              <w:t>需要大量人力同时控制多个组件，</w:t>
            </w:r>
            <w:ins w:id="25" w:author="wbchen" w:date="2023-02-15T23:09:00Z">
              <w:r w:rsidR="00C04C0B">
                <w:rPr>
                  <w:rFonts w:ascii="仿宋" w:eastAsia="仿宋" w:hAnsi="仿宋" w:hint="eastAsia"/>
                  <w:sz w:val="24"/>
                  <w:szCs w:val="24"/>
                </w:rPr>
                <w:t>操纵者之间沟通效率</w:t>
              </w:r>
            </w:ins>
            <w:r>
              <w:rPr>
                <w:rFonts w:ascii="仿宋" w:eastAsia="仿宋" w:hAnsi="仿宋" w:hint="eastAsia"/>
                <w:sz w:val="24"/>
                <w:szCs w:val="24"/>
              </w:rPr>
              <w:t>会</w:t>
            </w:r>
            <w:ins w:id="26" w:author="wbchen" w:date="2023-02-15T23:09:00Z">
              <w:r w:rsidR="00C04C0B">
                <w:rPr>
                  <w:rFonts w:ascii="仿宋" w:eastAsia="仿宋" w:hAnsi="仿宋" w:hint="eastAsia"/>
                  <w:sz w:val="24"/>
                  <w:szCs w:val="24"/>
                </w:rPr>
                <w:t>严重影响</w:t>
              </w:r>
            </w:ins>
            <w:del w:id="27" w:author="wbchen" w:date="2023-02-15T23:09:00Z">
              <w:r w:rsidDel="00C04C0B">
                <w:rPr>
                  <w:rFonts w:ascii="仿宋" w:eastAsia="仿宋" w:hAnsi="仿宋" w:hint="eastAsia"/>
                  <w:sz w:val="24"/>
                  <w:szCs w:val="24"/>
                </w:rPr>
                <w:delText>使得</w:delText>
              </w:r>
            </w:del>
            <w:r w:rsidR="00C0154F">
              <w:rPr>
                <w:rFonts w:ascii="仿宋" w:eastAsia="仿宋" w:hAnsi="仿宋" w:hint="eastAsia"/>
                <w:sz w:val="24"/>
                <w:szCs w:val="24"/>
              </w:rPr>
              <w:t>手术效率</w:t>
            </w:r>
            <w:del w:id="28" w:author="wbchen" w:date="2023-02-15T23:09:00Z">
              <w:r w:rsidR="00C0154F" w:rsidDel="00C04C0B">
                <w:rPr>
                  <w:rFonts w:ascii="仿宋" w:eastAsia="仿宋" w:hAnsi="仿宋" w:hint="eastAsia"/>
                  <w:sz w:val="24"/>
                  <w:szCs w:val="24"/>
                </w:rPr>
                <w:delText>因操纵者之间沟通效率而降低</w:delText>
              </w:r>
            </w:del>
            <w:r w:rsidR="00C0154F">
              <w:rPr>
                <w:rFonts w:ascii="仿宋" w:eastAsia="仿宋" w:hAnsi="仿宋" w:hint="eastAsia"/>
                <w:sz w:val="24"/>
                <w:szCs w:val="24"/>
              </w:rPr>
              <w:t xml:space="preserve">。 </w:t>
            </w:r>
            <w:r w:rsidR="00C0154F">
              <w:rPr>
                <w:rFonts w:ascii="仿宋" w:eastAsia="仿宋" w:hAnsi="仿宋"/>
                <w:sz w:val="24"/>
                <w:szCs w:val="24"/>
              </w:rPr>
              <w:t xml:space="preserve">  </w:t>
            </w:r>
            <w:r w:rsidRPr="008719DA">
              <w:rPr>
                <w:rFonts w:ascii="仿宋" w:eastAsia="仿宋" w:hAnsi="仿宋" w:hint="eastAsia"/>
                <w:sz w:val="24"/>
                <w:szCs w:val="24"/>
              </w:rPr>
              <w:t>韩国科学技术学院</w:t>
            </w:r>
            <w:del w:id="29" w:author="wbchen" w:date="2023-02-15T23:10:00Z">
              <w:r w:rsidRPr="008719DA" w:rsidDel="00C04C0B">
                <w:rPr>
                  <w:rFonts w:ascii="仿宋" w:eastAsia="仿宋" w:hAnsi="仿宋" w:hint="eastAsia"/>
                  <w:sz w:val="24"/>
                  <w:szCs w:val="24"/>
                </w:rPr>
                <w:delText>学者-及其团队与</w:delText>
              </w:r>
            </w:del>
            <w:ins w:id="30" w:author="wbchen" w:date="2023-02-15T23:10:00Z">
              <w:r w:rsidR="00C04C0B">
                <w:rPr>
                  <w:rFonts w:ascii="仿宋" w:eastAsia="仿宋" w:hAnsi="仿宋" w:hint="eastAsia"/>
                  <w:sz w:val="24"/>
                  <w:szCs w:val="24"/>
                </w:rPr>
                <w:t>在</w:t>
              </w:r>
            </w:ins>
            <w:r w:rsidRPr="008719DA">
              <w:rPr>
                <w:rFonts w:ascii="仿宋" w:eastAsia="仿宋" w:hAnsi="仿宋" w:hint="eastAsia"/>
                <w:sz w:val="24"/>
                <w:szCs w:val="24"/>
              </w:rPr>
              <w:t>2</w:t>
            </w:r>
            <w:r w:rsidRPr="008719DA">
              <w:rPr>
                <w:rFonts w:ascii="仿宋" w:eastAsia="仿宋" w:hAnsi="仿宋"/>
                <w:sz w:val="24"/>
                <w:szCs w:val="24"/>
              </w:rPr>
              <w:t>020</w:t>
            </w:r>
            <w:r w:rsidRPr="008719DA">
              <w:rPr>
                <w:rFonts w:ascii="仿宋" w:eastAsia="仿宋" w:hAnsi="仿宋" w:hint="eastAsia"/>
                <w:sz w:val="24"/>
                <w:szCs w:val="24"/>
              </w:rPr>
              <w:t>年</w:t>
            </w:r>
            <w:del w:id="31" w:author="wbchen" w:date="2023-02-15T23:11:00Z">
              <w:r w:rsidRPr="008719DA" w:rsidDel="009F2989">
                <w:rPr>
                  <w:rFonts w:ascii="仿宋" w:eastAsia="仿宋" w:hAnsi="仿宋" w:hint="eastAsia"/>
                  <w:sz w:val="24"/>
                  <w:szCs w:val="24"/>
                </w:rPr>
                <w:delText>发表</w:delText>
              </w:r>
            </w:del>
            <w:ins w:id="32" w:author="wbchen" w:date="2023-02-15T23:11:00Z">
              <w:r w:rsidR="009F2989">
                <w:rPr>
                  <w:rFonts w:ascii="仿宋" w:eastAsia="仿宋" w:hAnsi="仿宋" w:hint="eastAsia"/>
                  <w:sz w:val="24"/>
                  <w:szCs w:val="24"/>
                </w:rPr>
                <w:t>报道</w:t>
              </w:r>
            </w:ins>
            <w:r w:rsidRPr="008719DA">
              <w:rPr>
                <w:rFonts w:ascii="仿宋" w:eastAsia="仿宋" w:hAnsi="仿宋" w:hint="eastAsia"/>
                <w:sz w:val="24"/>
                <w:szCs w:val="24"/>
              </w:rPr>
              <w:t>了一种</w:t>
            </w:r>
            <w:del w:id="33" w:author="wbchen" w:date="2023-02-15T23:10:00Z">
              <w:r w:rsidRPr="008719DA" w:rsidDel="009F2989">
                <w:rPr>
                  <w:rFonts w:ascii="仿宋" w:eastAsia="仿宋" w:hAnsi="仿宋" w:hint="eastAsia"/>
                  <w:sz w:val="24"/>
                  <w:szCs w:val="24"/>
                </w:rPr>
                <w:delText>先进的</w:delText>
              </w:r>
            </w:del>
            <w:r w:rsidRPr="008719DA">
              <w:rPr>
                <w:rFonts w:ascii="仿宋" w:eastAsia="仿宋" w:hAnsi="仿宋" w:hint="eastAsia"/>
                <w:sz w:val="24"/>
                <w:szCs w:val="24"/>
              </w:rPr>
              <w:t>基于内窥镜柔性机器人平台</w:t>
            </w:r>
            <w:r w:rsidR="00C0154F">
              <w:rPr>
                <w:rFonts w:ascii="仿宋" w:eastAsia="仿宋" w:hAnsi="仿宋" w:hint="eastAsia"/>
                <w:sz w:val="24"/>
                <w:szCs w:val="24"/>
              </w:rPr>
              <w:t>K</w:t>
            </w:r>
            <w:r w:rsidR="00C0154F">
              <w:rPr>
                <w:rFonts w:ascii="仿宋" w:eastAsia="仿宋" w:hAnsi="仿宋"/>
                <w:sz w:val="24"/>
                <w:szCs w:val="24"/>
              </w:rPr>
              <w:t>-FLEX[]</w:t>
            </w:r>
            <w:r w:rsidR="00C0154F">
              <w:rPr>
                <w:rFonts w:ascii="仿宋" w:eastAsia="仿宋" w:hAnsi="仿宋" w:hint="eastAsia"/>
                <w:sz w:val="24"/>
                <w:szCs w:val="24"/>
              </w:rPr>
              <w:t>，其</w:t>
            </w:r>
            <w:del w:id="34" w:author="wbchen" w:date="2023-02-15T23:10:00Z">
              <w:r w:rsidR="00C0154F" w:rsidDel="009F2989">
                <w:rPr>
                  <w:rFonts w:ascii="仿宋" w:eastAsia="仿宋" w:hAnsi="仿宋" w:hint="eastAsia"/>
                  <w:sz w:val="24"/>
                  <w:szCs w:val="24"/>
                </w:rPr>
                <w:delText>巧妙的</w:delText>
              </w:r>
            </w:del>
            <w:r w:rsidR="00C0154F">
              <w:rPr>
                <w:rFonts w:ascii="仿宋" w:eastAsia="仿宋" w:hAnsi="仿宋" w:hint="eastAsia"/>
                <w:sz w:val="24"/>
                <w:szCs w:val="24"/>
              </w:rPr>
              <w:t>主控台</w:t>
            </w:r>
            <w:del w:id="35" w:author="wbchen" w:date="2023-02-15T23:11:00Z">
              <w:r w:rsidR="00C0154F" w:rsidDel="009F2989">
                <w:rPr>
                  <w:rFonts w:ascii="仿宋" w:eastAsia="仿宋" w:hAnsi="仿宋" w:hint="eastAsia"/>
                  <w:sz w:val="24"/>
                  <w:szCs w:val="24"/>
                </w:rPr>
                <w:delText>设计</w:delText>
              </w:r>
            </w:del>
            <w:r w:rsidR="00C0154F">
              <w:rPr>
                <w:rFonts w:ascii="仿宋" w:eastAsia="仿宋" w:hAnsi="仿宋" w:hint="eastAsia"/>
                <w:sz w:val="24"/>
                <w:szCs w:val="24"/>
              </w:rPr>
              <w:t>支持单个操作者完成复杂手术任务</w:t>
            </w:r>
            <w:r w:rsidR="00292BE4">
              <w:rPr>
                <w:rFonts w:ascii="仿宋" w:eastAsia="仿宋" w:hAnsi="仿宋" w:hint="eastAsia"/>
                <w:sz w:val="24"/>
                <w:szCs w:val="24"/>
              </w:rPr>
              <w:t>，其简洁的结构设计避免了自由度上的冗余浪费，同时符合医生手术时所需的直觉控制，便于上手。但该平台目前处于初步阶段，因此在界面功能完备程度上与商用手术机器人系统还有较大距离，同时由于内窥镜手术机器人平台两个柔性臂之间距离过于贴近，</w:t>
            </w:r>
            <w:ins w:id="36" w:author="wbchen" w:date="2023-02-15T23:13:00Z">
              <w:r w:rsidR="00FC51B1">
                <w:rPr>
                  <w:rFonts w:ascii="仿宋" w:eastAsia="仿宋" w:hAnsi="仿宋" w:hint="eastAsia"/>
                  <w:sz w:val="24"/>
                  <w:szCs w:val="24"/>
                </w:rPr>
                <w:t>且没有</w:t>
              </w:r>
              <w:r w:rsidR="00FC51B1">
                <w:rPr>
                  <w:rFonts w:ascii="仿宋" w:eastAsia="仿宋" w:hAnsi="仿宋" w:hint="eastAsia"/>
                  <w:sz w:val="24"/>
                  <w:szCs w:val="24"/>
                </w:rPr>
                <w:t>在</w:t>
              </w:r>
              <w:r w:rsidR="00FC51B1">
                <w:rPr>
                  <w:rFonts w:ascii="仿宋" w:eastAsia="仿宋" w:hAnsi="仿宋" w:hint="eastAsia"/>
                  <w:sz w:val="24"/>
                  <w:szCs w:val="24"/>
                </w:rPr>
                <w:t>操控</w:t>
              </w:r>
              <w:proofErr w:type="gramStart"/>
              <w:r w:rsidR="00FC51B1">
                <w:rPr>
                  <w:rFonts w:ascii="仿宋" w:eastAsia="仿宋" w:hAnsi="仿宋" w:hint="eastAsia"/>
                  <w:sz w:val="24"/>
                  <w:szCs w:val="24"/>
                </w:rPr>
                <w:t>端</w:t>
              </w:r>
            </w:ins>
            <w:ins w:id="37" w:author="wbchen" w:date="2023-02-15T23:14:00Z">
              <w:r w:rsidR="00FC51B1">
                <w:rPr>
                  <w:rFonts w:ascii="仿宋" w:eastAsia="仿宋" w:hAnsi="仿宋" w:hint="eastAsia"/>
                  <w:sz w:val="24"/>
                  <w:szCs w:val="24"/>
                </w:rPr>
                <w:t>设计</w:t>
              </w:r>
            </w:ins>
            <w:proofErr w:type="gramEnd"/>
            <w:ins w:id="38" w:author="wbchen" w:date="2023-02-15T23:13:00Z">
              <w:r w:rsidR="00FC51B1">
                <w:rPr>
                  <w:rFonts w:ascii="仿宋" w:eastAsia="仿宋" w:hAnsi="仿宋" w:hint="eastAsia"/>
                  <w:sz w:val="24"/>
                  <w:szCs w:val="24"/>
                </w:rPr>
                <w:t>双臂展开的结构</w:t>
              </w:r>
            </w:ins>
            <w:ins w:id="39" w:author="wbchen" w:date="2023-02-15T23:14:00Z">
              <w:r w:rsidR="00FC51B1">
                <w:rPr>
                  <w:rFonts w:ascii="仿宋" w:eastAsia="仿宋" w:hAnsi="仿宋" w:hint="eastAsia"/>
                  <w:sz w:val="24"/>
                  <w:szCs w:val="24"/>
                </w:rPr>
                <w:t>，该</w:t>
              </w:r>
              <w:r w:rsidR="00C34B9D">
                <w:rPr>
                  <w:rFonts w:ascii="仿宋" w:eastAsia="仿宋" w:hAnsi="仿宋" w:hint="eastAsia"/>
                  <w:sz w:val="24"/>
                  <w:szCs w:val="24"/>
                </w:rPr>
                <w:t>机器人末端</w:t>
              </w:r>
            </w:ins>
            <w:r w:rsidR="00292BE4">
              <w:rPr>
                <w:rFonts w:ascii="仿宋" w:eastAsia="仿宋" w:hAnsi="仿宋" w:hint="eastAsia"/>
                <w:sz w:val="24"/>
                <w:szCs w:val="24"/>
              </w:rPr>
              <w:t>无法提供外科手术所</w:t>
            </w:r>
            <w:ins w:id="40" w:author="wbchen" w:date="2023-02-15T23:12:00Z">
              <w:r w:rsidR="00FC51B1">
                <w:rPr>
                  <w:rFonts w:ascii="仿宋" w:eastAsia="仿宋" w:hAnsi="仿宋" w:hint="eastAsia"/>
                  <w:sz w:val="24"/>
                  <w:szCs w:val="24"/>
                </w:rPr>
                <w:t>必需</w:t>
              </w:r>
            </w:ins>
            <w:del w:id="41" w:author="wbchen" w:date="2023-02-15T23:12:00Z">
              <w:r w:rsidR="00292BE4" w:rsidDel="00FC51B1">
                <w:rPr>
                  <w:rFonts w:ascii="仿宋" w:eastAsia="仿宋" w:hAnsi="仿宋" w:hint="eastAsia"/>
                  <w:sz w:val="24"/>
                  <w:szCs w:val="24"/>
                </w:rPr>
                <w:delText>需</w:delText>
              </w:r>
            </w:del>
            <w:r w:rsidR="00292BE4">
              <w:rPr>
                <w:rFonts w:ascii="仿宋" w:eastAsia="仿宋" w:hAnsi="仿宋" w:hint="eastAsia"/>
                <w:sz w:val="24"/>
                <w:szCs w:val="24"/>
              </w:rPr>
              <w:t>的三角</w:t>
            </w:r>
            <w:ins w:id="42" w:author="wbchen" w:date="2023-02-15T23:12:00Z">
              <w:r w:rsidR="00FC51B1">
                <w:rPr>
                  <w:rFonts w:ascii="仿宋" w:eastAsia="仿宋" w:hAnsi="仿宋" w:hint="eastAsia"/>
                  <w:sz w:val="24"/>
                  <w:szCs w:val="24"/>
                </w:rPr>
                <w:t>形区域</w:t>
              </w:r>
            </w:ins>
            <w:del w:id="43" w:author="wbchen" w:date="2023-02-15T23:12:00Z">
              <w:r w:rsidR="00292BE4" w:rsidDel="00FC51B1">
                <w:rPr>
                  <w:rFonts w:ascii="仿宋" w:eastAsia="仿宋" w:hAnsi="仿宋" w:hint="eastAsia"/>
                  <w:sz w:val="24"/>
                  <w:szCs w:val="24"/>
                </w:rPr>
                <w:delText>性</w:delText>
              </w:r>
            </w:del>
            <w:r w:rsidR="00292BE4">
              <w:rPr>
                <w:rFonts w:ascii="仿宋" w:eastAsia="仿宋" w:hAnsi="仿宋" w:hint="eastAsia"/>
                <w:sz w:val="24"/>
                <w:szCs w:val="24"/>
              </w:rPr>
              <w:t>，</w:t>
            </w:r>
            <w:ins w:id="44" w:author="wbchen" w:date="2023-02-15T23:15:00Z">
              <w:r w:rsidR="00C34B9D">
                <w:rPr>
                  <w:rFonts w:ascii="仿宋" w:eastAsia="仿宋" w:hAnsi="仿宋" w:hint="eastAsia"/>
                  <w:sz w:val="24"/>
                  <w:szCs w:val="24"/>
                </w:rPr>
                <w:t>导致</w:t>
              </w:r>
            </w:ins>
            <w:ins w:id="45" w:author="wbchen" w:date="2023-02-15T23:14:00Z">
              <w:r w:rsidR="00C34B9D">
                <w:rPr>
                  <w:rFonts w:ascii="仿宋" w:eastAsia="仿宋" w:hAnsi="仿宋" w:hint="eastAsia"/>
                  <w:sz w:val="24"/>
                  <w:szCs w:val="24"/>
                </w:rPr>
                <w:t>手术</w:t>
              </w:r>
            </w:ins>
            <w:ins w:id="46" w:author="wbchen" w:date="2023-02-15T23:15:00Z">
              <w:r w:rsidR="00C34B9D">
                <w:rPr>
                  <w:rFonts w:ascii="仿宋" w:eastAsia="仿宋" w:hAnsi="仿宋" w:hint="eastAsia"/>
                  <w:sz w:val="24"/>
                  <w:szCs w:val="24"/>
                </w:rPr>
                <w:t>动作的灵活性较差。</w:t>
              </w:r>
            </w:ins>
            <w:del w:id="47" w:author="wbchen" w:date="2023-02-15T23:13:00Z">
              <w:r w:rsidR="00292BE4" w:rsidDel="00FC51B1">
                <w:rPr>
                  <w:rFonts w:ascii="仿宋" w:eastAsia="仿宋" w:hAnsi="仿宋" w:hint="eastAsia"/>
                  <w:sz w:val="24"/>
                  <w:szCs w:val="24"/>
                </w:rPr>
                <w:delText>在其控制器中没有考虑到提供双臂展开的结构</w:delText>
              </w:r>
            </w:del>
            <w:r w:rsidR="00292BE4">
              <w:rPr>
                <w:rFonts w:ascii="仿宋" w:eastAsia="仿宋" w:hAnsi="仿宋" w:hint="eastAsia"/>
                <w:sz w:val="24"/>
                <w:szCs w:val="24"/>
              </w:rPr>
              <w:t>。</w:t>
            </w:r>
          </w:p>
          <w:p w14:paraId="0C2A37DA" w14:textId="6777CE79" w:rsidR="00446EF8" w:rsidRPr="00780E49" w:rsidRDefault="00780E49" w:rsidP="00C0154F">
            <w:pPr>
              <w:widowControl/>
              <w:ind w:firstLineChars="200" w:firstLine="480"/>
              <w:jc w:val="left"/>
              <w:rPr>
                <w:rFonts w:ascii="仿宋" w:eastAsia="仿宋" w:hAnsi="仿宋"/>
                <w:sz w:val="24"/>
                <w:szCs w:val="24"/>
              </w:rPr>
            </w:pPr>
            <w:r w:rsidRPr="00780E49">
              <w:rPr>
                <w:rFonts w:ascii="仿宋" w:eastAsia="仿宋" w:hAnsi="仿宋" w:hint="eastAsia"/>
                <w:sz w:val="24"/>
                <w:szCs w:val="24"/>
              </w:rPr>
              <w:t>随着动态捕捉和VR技术的发展，</w:t>
            </w:r>
            <w:r>
              <w:rPr>
                <w:rFonts w:ascii="仿宋" w:eastAsia="仿宋" w:hAnsi="仿宋" w:hint="eastAsia"/>
                <w:sz w:val="24"/>
                <w:szCs w:val="24"/>
              </w:rPr>
              <w:t>有学者提出使用动态捕捉技术代替传统的连杆结构记录操作者的手部动作。意大利比萨大学的学者</w:t>
            </w:r>
            <w:r w:rsidR="004C45B6" w:rsidRPr="008719DA">
              <w:rPr>
                <w:rFonts w:ascii="仿宋" w:eastAsia="仿宋" w:hAnsi="仿宋"/>
                <w:sz w:val="24"/>
                <w:szCs w:val="24"/>
              </w:rPr>
              <w:t>Santos, L.</w:t>
            </w:r>
            <w:r>
              <w:rPr>
                <w:rFonts w:ascii="仿宋" w:eastAsia="仿宋" w:hAnsi="仿宋" w:hint="eastAsia"/>
                <w:sz w:val="24"/>
                <w:szCs w:val="24"/>
              </w:rPr>
              <w:t>提出</w:t>
            </w:r>
            <w:del w:id="48" w:author="wbchen" w:date="2023-02-15T23:17:00Z">
              <w:r w:rsidDel="006238E3">
                <w:rPr>
                  <w:rFonts w:ascii="仿宋" w:eastAsia="仿宋" w:hAnsi="仿宋" w:hint="eastAsia"/>
                  <w:sz w:val="24"/>
                  <w:szCs w:val="24"/>
                </w:rPr>
                <w:delText>一种</w:delText>
              </w:r>
            </w:del>
            <w:r>
              <w:rPr>
                <w:rFonts w:ascii="仿宋" w:eastAsia="仿宋" w:hAnsi="仿宋" w:hint="eastAsia"/>
                <w:sz w:val="24"/>
                <w:szCs w:val="24"/>
              </w:rPr>
              <w:t>使用</w:t>
            </w:r>
            <w:del w:id="49" w:author="wbchen" w:date="2023-02-15T23:16:00Z">
              <w:r w:rsidDel="006238E3">
                <w:rPr>
                  <w:rFonts w:ascii="仿宋" w:eastAsia="仿宋" w:hAnsi="仿宋" w:hint="eastAsia"/>
                  <w:sz w:val="24"/>
                  <w:szCs w:val="24"/>
                </w:rPr>
                <w:delText>一种给予纺织品的</w:delText>
              </w:r>
            </w:del>
            <w:r>
              <w:rPr>
                <w:rFonts w:ascii="仿宋" w:eastAsia="仿宋" w:hAnsi="仿宋" w:hint="eastAsia"/>
                <w:sz w:val="24"/>
                <w:szCs w:val="24"/>
              </w:rPr>
              <w:t>传感手套</w:t>
            </w:r>
            <w:del w:id="50" w:author="wbchen" w:date="2023-02-15T23:17:00Z">
              <w:r w:rsidR="00446EF8" w:rsidDel="006238E3">
                <w:rPr>
                  <w:rFonts w:ascii="仿宋" w:eastAsia="仿宋" w:hAnsi="仿宋" w:hint="eastAsia"/>
                  <w:sz w:val="24"/>
                  <w:szCs w:val="24"/>
                </w:rPr>
                <w:delText>应用于</w:delText>
              </w:r>
            </w:del>
            <w:ins w:id="51" w:author="wbchen" w:date="2023-02-15T23:17:00Z">
              <w:r w:rsidR="006238E3">
                <w:rPr>
                  <w:rFonts w:ascii="仿宋" w:eastAsia="仿宋" w:hAnsi="仿宋" w:hint="eastAsia"/>
                  <w:sz w:val="24"/>
                  <w:szCs w:val="24"/>
                </w:rPr>
                <w:t>来操控</w:t>
              </w:r>
            </w:ins>
            <w:r w:rsidR="00446EF8">
              <w:rPr>
                <w:rFonts w:ascii="仿宋" w:eastAsia="仿宋" w:hAnsi="仿宋" w:hint="eastAsia"/>
                <w:sz w:val="24"/>
                <w:szCs w:val="24"/>
              </w:rPr>
              <w:t>腹腔手术的机器人</w:t>
            </w:r>
            <w:ins w:id="52" w:author="wbchen" w:date="2023-02-15T23:18:00Z">
              <w:r w:rsidR="008F705D">
                <w:rPr>
                  <w:rFonts w:ascii="仿宋" w:eastAsia="仿宋" w:hAnsi="仿宋" w:hint="eastAsia"/>
                  <w:sz w:val="24"/>
                  <w:szCs w:val="24"/>
                </w:rPr>
                <w:t>[</w:t>
              </w:r>
              <w:r w:rsidR="008F705D">
                <w:rPr>
                  <w:rFonts w:ascii="仿宋" w:eastAsia="仿宋" w:hAnsi="仿宋"/>
                  <w:sz w:val="24"/>
                  <w:szCs w:val="24"/>
                </w:rPr>
                <w:t>12]</w:t>
              </w:r>
            </w:ins>
            <w:del w:id="53" w:author="wbchen" w:date="2023-02-15T23:17:00Z">
              <w:r w:rsidR="00446EF8" w:rsidDel="006238E3">
                <w:rPr>
                  <w:rFonts w:ascii="仿宋" w:eastAsia="仿宋" w:hAnsi="仿宋" w:hint="eastAsia"/>
                  <w:sz w:val="24"/>
                  <w:szCs w:val="24"/>
                </w:rPr>
                <w:delText>控制</w:delText>
              </w:r>
            </w:del>
            <w:r w:rsidR="00446EF8">
              <w:rPr>
                <w:rFonts w:ascii="仿宋" w:eastAsia="仿宋" w:hAnsi="仿宋" w:hint="eastAsia"/>
                <w:sz w:val="24"/>
                <w:szCs w:val="24"/>
              </w:rPr>
              <w:t>，</w:t>
            </w:r>
            <w:del w:id="54" w:author="wbchen" w:date="2023-02-15T23:17:00Z">
              <w:r w:rsidR="00446EF8" w:rsidDel="006238E3">
                <w:rPr>
                  <w:rFonts w:ascii="仿宋" w:eastAsia="仿宋" w:hAnsi="仿宋" w:hint="eastAsia"/>
                  <w:sz w:val="24"/>
                  <w:szCs w:val="24"/>
                </w:rPr>
                <w:delText>目的是</w:delText>
              </w:r>
            </w:del>
            <w:ins w:id="55" w:author="wbchen" w:date="2023-02-15T23:17:00Z">
              <w:r w:rsidR="006238E3">
                <w:rPr>
                  <w:rFonts w:ascii="仿宋" w:eastAsia="仿宋" w:hAnsi="仿宋" w:hint="eastAsia"/>
                  <w:sz w:val="24"/>
                  <w:szCs w:val="24"/>
                </w:rPr>
                <w:t>通过</w:t>
              </w:r>
            </w:ins>
            <w:r w:rsidR="00446EF8">
              <w:rPr>
                <w:rFonts w:ascii="仿宋" w:eastAsia="仿宋" w:hAnsi="仿宋" w:hint="eastAsia"/>
                <w:sz w:val="24"/>
                <w:szCs w:val="24"/>
              </w:rPr>
              <w:t>识别外科医生的手部</w:t>
            </w:r>
            <w:ins w:id="56" w:author="wbchen" w:date="2023-02-15T23:17:00Z">
              <w:r w:rsidR="006238E3">
                <w:rPr>
                  <w:rFonts w:ascii="仿宋" w:eastAsia="仿宋" w:hAnsi="仿宋" w:hint="eastAsia"/>
                  <w:sz w:val="24"/>
                  <w:szCs w:val="24"/>
                </w:rPr>
                <w:t>运动</w:t>
              </w:r>
            </w:ins>
            <w:del w:id="57" w:author="wbchen" w:date="2023-02-15T23:18:00Z">
              <w:r w:rsidR="00446EF8" w:rsidDel="008F705D">
                <w:rPr>
                  <w:rFonts w:ascii="仿宋" w:eastAsia="仿宋" w:hAnsi="仿宋" w:hint="eastAsia"/>
                  <w:sz w:val="24"/>
                  <w:szCs w:val="24"/>
                </w:rPr>
                <w:delText>在患者腹腔内发出的指令</w:delText>
              </w:r>
            </w:del>
            <w:r w:rsidR="00446EF8">
              <w:rPr>
                <w:rFonts w:ascii="仿宋" w:eastAsia="仿宋" w:hAnsi="仿宋" w:hint="eastAsia"/>
                <w:sz w:val="24"/>
                <w:szCs w:val="24"/>
              </w:rPr>
              <w:t>，</w:t>
            </w:r>
            <w:ins w:id="58" w:author="wbchen" w:date="2023-02-15T23:18:00Z">
              <w:r w:rsidR="008F705D">
                <w:rPr>
                  <w:rFonts w:ascii="仿宋" w:eastAsia="仿宋" w:hAnsi="仿宋" w:hint="eastAsia"/>
                  <w:sz w:val="24"/>
                  <w:szCs w:val="24"/>
                </w:rPr>
                <w:t>来</w:t>
              </w:r>
            </w:ins>
            <w:del w:id="59" w:author="wbchen" w:date="2023-02-15T23:18:00Z">
              <w:r w:rsidR="00446EF8" w:rsidDel="008F705D">
                <w:rPr>
                  <w:rFonts w:ascii="仿宋" w:eastAsia="仿宋" w:hAnsi="仿宋" w:hint="eastAsia"/>
                  <w:sz w:val="24"/>
                  <w:szCs w:val="24"/>
                </w:rPr>
                <w:delText>并</w:delText>
              </w:r>
            </w:del>
            <w:r w:rsidR="00446EF8">
              <w:rPr>
                <w:rFonts w:ascii="仿宋" w:eastAsia="仿宋" w:hAnsi="仿宋" w:hint="eastAsia"/>
                <w:sz w:val="24"/>
                <w:szCs w:val="24"/>
              </w:rPr>
              <w:t>引导协作机器人。</w:t>
            </w:r>
            <w:del w:id="60" w:author="wbchen" w:date="2023-02-15T23:18:00Z">
              <w:r w:rsidR="00D76317" w:rsidDel="008F705D">
                <w:rPr>
                  <w:rFonts w:ascii="仿宋" w:eastAsia="仿宋" w:hAnsi="仿宋" w:hint="eastAsia"/>
                  <w:sz w:val="24"/>
                  <w:szCs w:val="24"/>
                </w:rPr>
                <w:delText>[</w:delText>
              </w:r>
              <w:r w:rsidR="00D76317" w:rsidDel="008F705D">
                <w:rPr>
                  <w:rFonts w:ascii="仿宋" w:eastAsia="仿宋" w:hAnsi="仿宋"/>
                  <w:sz w:val="24"/>
                  <w:szCs w:val="24"/>
                </w:rPr>
                <w:delText>12]</w:delText>
              </w:r>
            </w:del>
            <w:r w:rsidR="00446EF8">
              <w:rPr>
                <w:rFonts w:ascii="仿宋" w:eastAsia="仿宋" w:hAnsi="仿宋" w:hint="eastAsia"/>
                <w:sz w:val="24"/>
                <w:szCs w:val="24"/>
              </w:rPr>
              <w:t>这种手套结合了</w:t>
            </w:r>
            <w:proofErr w:type="gramStart"/>
            <w:r w:rsidR="00446EF8">
              <w:rPr>
                <w:rFonts w:ascii="仿宋" w:eastAsia="仿宋" w:hAnsi="仿宋" w:hint="eastAsia"/>
                <w:sz w:val="24"/>
                <w:szCs w:val="24"/>
              </w:rPr>
              <w:t>压阻式传感器</w:t>
            </w:r>
            <w:proofErr w:type="gramEnd"/>
            <w:r w:rsidR="00446EF8">
              <w:rPr>
                <w:rFonts w:ascii="仿宋" w:eastAsia="仿宋" w:hAnsi="仿宋" w:hint="eastAsia"/>
                <w:sz w:val="24"/>
                <w:szCs w:val="24"/>
              </w:rPr>
              <w:t>，可以持续捕捉外科医生的弯曲程度。这种技术被认为在未来是一种可行的方法，但是目前主流手术机器人</w:t>
            </w:r>
            <w:r w:rsidR="00446EF8" w:rsidRPr="003A7FFB">
              <w:rPr>
                <w:rFonts w:ascii="仿宋" w:eastAsia="仿宋" w:hAnsi="仿宋" w:hint="eastAsia"/>
                <w:sz w:val="24"/>
                <w:szCs w:val="24"/>
                <w:highlight w:val="yellow"/>
                <w:rPrChange w:id="61" w:author="wbchen" w:date="2023-02-15T23:23:00Z">
                  <w:rPr>
                    <w:rFonts w:ascii="仿宋" w:eastAsia="仿宋" w:hAnsi="仿宋" w:hint="eastAsia"/>
                    <w:sz w:val="24"/>
                    <w:szCs w:val="24"/>
                  </w:rPr>
                </w:rPrChange>
              </w:rPr>
              <w:t>控制器</w:t>
            </w:r>
            <w:r w:rsidR="00446EF8">
              <w:rPr>
                <w:rFonts w:ascii="仿宋" w:eastAsia="仿宋" w:hAnsi="仿宋" w:hint="eastAsia"/>
                <w:sz w:val="24"/>
                <w:szCs w:val="24"/>
              </w:rPr>
              <w:t>仍沿用连杆结构，因为动态捕捉在精度上和传统机械结构仍存在较大的差距，无法避免较大的噪声干扰。</w:t>
            </w:r>
          </w:p>
          <w:p w14:paraId="126BEB72" w14:textId="5B69A62F" w:rsidR="00E86E7D" w:rsidRDefault="00C0154F" w:rsidP="00292BE4">
            <w:pPr>
              <w:jc w:val="center"/>
              <w:rPr>
                <w:rFonts w:ascii="仿宋" w:eastAsia="仿宋" w:hAnsi="仿宋"/>
                <w:sz w:val="24"/>
                <w:szCs w:val="24"/>
              </w:rPr>
            </w:pPr>
            <w:r>
              <w:rPr>
                <w:noProof/>
              </w:rPr>
              <w:drawing>
                <wp:inline distT="0" distB="0" distL="0" distR="0" wp14:anchorId="7F1931B6" wp14:editId="04950EC1">
                  <wp:extent cx="3430828" cy="1480164"/>
                  <wp:effectExtent l="0" t="0" r="0" b="6350"/>
                  <wp:docPr id="3" name="图片 3" descr="技术 06 00008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技术 06 00008 g002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644" cy="1501225"/>
                          </a:xfrm>
                          <a:prstGeom prst="rect">
                            <a:avLst/>
                          </a:prstGeom>
                          <a:noFill/>
                          <a:ln>
                            <a:noFill/>
                          </a:ln>
                        </pic:spPr>
                      </pic:pic>
                    </a:graphicData>
                  </a:graphic>
                </wp:inline>
              </w:drawing>
            </w:r>
          </w:p>
          <w:p w14:paraId="59BE4E63" w14:textId="77777777" w:rsidR="005D7410" w:rsidRDefault="005D7410" w:rsidP="000A1416">
            <w:pPr>
              <w:jc w:val="left"/>
              <w:rPr>
                <w:rFonts w:ascii="仿宋" w:eastAsia="仿宋" w:hAnsi="仿宋"/>
                <w:sz w:val="24"/>
                <w:szCs w:val="24"/>
              </w:rPr>
            </w:pPr>
          </w:p>
          <w:p w14:paraId="437B247F" w14:textId="58AF1A0D" w:rsidR="00792E0E" w:rsidRPr="00292BE4" w:rsidRDefault="005145DE" w:rsidP="001105C5">
            <w:pPr>
              <w:jc w:val="left"/>
              <w:rPr>
                <w:rFonts w:ascii="仿宋" w:eastAsia="仿宋" w:hAnsi="仿宋"/>
                <w:b/>
                <w:sz w:val="24"/>
                <w:szCs w:val="24"/>
              </w:rPr>
            </w:pPr>
            <w:r w:rsidRPr="005145DE">
              <w:rPr>
                <w:rFonts w:ascii="仿宋" w:eastAsia="仿宋" w:hAnsi="仿宋" w:hint="eastAsia"/>
                <w:b/>
                <w:sz w:val="24"/>
                <w:szCs w:val="24"/>
              </w:rPr>
              <w:t>国内研究概况</w:t>
            </w:r>
          </w:p>
          <w:p w14:paraId="2ECA8733" w14:textId="3CC4DC6A" w:rsidR="007532EE" w:rsidRDefault="007532EE" w:rsidP="007B5D89">
            <w:pPr>
              <w:widowControl/>
              <w:ind w:firstLineChars="200" w:firstLine="480"/>
              <w:jc w:val="left"/>
              <w:rPr>
                <w:rFonts w:ascii="仿宋" w:eastAsia="仿宋" w:hAnsi="仿宋"/>
                <w:sz w:val="24"/>
                <w:szCs w:val="24"/>
              </w:rPr>
            </w:pPr>
            <w:r>
              <w:rPr>
                <w:rFonts w:ascii="仿宋" w:eastAsia="仿宋" w:hAnsi="仿宋" w:hint="eastAsia"/>
                <w:sz w:val="24"/>
                <w:szCs w:val="24"/>
              </w:rPr>
              <w:t>由于国内手术机器人系统的研发起步较晚，且国外在该项目申请了许多专利导致技术上的垄断，过去二十年内，国内自主研发的手术机器人系统较少，较为著名的是由天津大学，南开大学和天津医科大学总医院合作研发的手术机器人系统，</w:t>
            </w:r>
            <w:proofErr w:type="spellStart"/>
            <w:r>
              <w:rPr>
                <w:rFonts w:ascii="仿宋" w:eastAsia="仿宋" w:hAnsi="仿宋" w:hint="eastAsia"/>
                <w:sz w:val="24"/>
                <w:szCs w:val="24"/>
              </w:rPr>
              <w:t>M</w:t>
            </w:r>
            <w:r>
              <w:rPr>
                <w:rFonts w:ascii="仿宋" w:eastAsia="仿宋" w:hAnsi="仿宋"/>
                <w:sz w:val="24"/>
                <w:szCs w:val="24"/>
              </w:rPr>
              <w:t>icroHandA</w:t>
            </w:r>
            <w:proofErr w:type="spellEnd"/>
            <w:r>
              <w:rPr>
                <w:rFonts w:ascii="仿宋" w:eastAsia="仿宋" w:hAnsi="仿宋" w:hint="eastAsia"/>
                <w:sz w:val="24"/>
                <w:szCs w:val="24"/>
              </w:rPr>
              <w:t>，为我国自主研制的第一台面向胸腹腔微创手术的机器人系统，与</w:t>
            </w:r>
            <w:r w:rsidRPr="00E927F2">
              <w:rPr>
                <w:rFonts w:ascii="仿宋" w:eastAsia="仿宋" w:hAnsi="仿宋"/>
                <w:sz w:val="24"/>
                <w:szCs w:val="24"/>
              </w:rPr>
              <w:t>Da Vinci</w:t>
            </w:r>
            <w:r>
              <w:rPr>
                <w:rFonts w:ascii="仿宋" w:eastAsia="仿宋" w:hAnsi="仿宋" w:hint="eastAsia"/>
                <w:sz w:val="24"/>
                <w:szCs w:val="24"/>
              </w:rPr>
              <w:t>系统类似，具有主控台和执行端两部分</w:t>
            </w:r>
            <w:r w:rsidR="00D65CA8">
              <w:rPr>
                <w:rFonts w:ascii="仿宋" w:eastAsia="仿宋" w:hAnsi="仿宋" w:hint="eastAsia"/>
                <w:sz w:val="24"/>
                <w:szCs w:val="24"/>
              </w:rPr>
              <w:t>，其中主控台也包括向医生提供病人手术场景信息的立体图像显示窗口，对系统进行各项设置的控制面板，用于手术操作进行调整的脚踏开关，以及跟随操作者控制指令的两套主操作手系统，其特点是具</w:t>
            </w:r>
            <w:r w:rsidR="00D65CA8">
              <w:rPr>
                <w:rFonts w:ascii="仿宋" w:eastAsia="仿宋" w:hAnsi="仿宋" w:hint="eastAsia"/>
                <w:sz w:val="24"/>
                <w:szCs w:val="24"/>
              </w:rPr>
              <w:lastRenderedPageBreak/>
              <w:t>有自重平衡特征，能够提供三个运动方向的力反馈。</w:t>
            </w:r>
          </w:p>
          <w:p w14:paraId="6FF80DA9" w14:textId="2F650BF3" w:rsidR="007532EE" w:rsidRDefault="00D65CA8" w:rsidP="00292BE4">
            <w:pPr>
              <w:jc w:val="center"/>
              <w:rPr>
                <w:rFonts w:ascii="仿宋" w:eastAsia="仿宋" w:hAnsi="仿宋"/>
                <w:sz w:val="24"/>
                <w:szCs w:val="24"/>
              </w:rPr>
            </w:pPr>
            <w:r>
              <w:rPr>
                <w:noProof/>
              </w:rPr>
              <w:drawing>
                <wp:inline distT="0" distB="0" distL="0" distR="0" wp14:anchorId="528847E9" wp14:editId="2AF83C81">
                  <wp:extent cx="2311604" cy="21539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5314" cy="2157451"/>
                          </a:xfrm>
                          <a:prstGeom prst="rect">
                            <a:avLst/>
                          </a:prstGeom>
                        </pic:spPr>
                      </pic:pic>
                    </a:graphicData>
                  </a:graphic>
                </wp:inline>
              </w:drawing>
            </w:r>
          </w:p>
          <w:p w14:paraId="3DE9FCCF" w14:textId="23839881" w:rsidR="00C57738" w:rsidRDefault="00C57738" w:rsidP="001105C5">
            <w:pPr>
              <w:jc w:val="left"/>
              <w:rPr>
                <w:rFonts w:ascii="仿宋" w:eastAsia="仿宋" w:hAnsi="仿宋"/>
                <w:sz w:val="24"/>
                <w:szCs w:val="24"/>
              </w:rPr>
            </w:pPr>
          </w:p>
          <w:p w14:paraId="0A7E6283" w14:textId="421EFF16" w:rsidR="00E927F2" w:rsidRDefault="002F3F70" w:rsidP="007B5D89">
            <w:pPr>
              <w:widowControl/>
              <w:ind w:firstLineChars="200" w:firstLine="480"/>
              <w:jc w:val="left"/>
              <w:rPr>
                <w:rFonts w:ascii="仿宋" w:eastAsia="仿宋" w:hAnsi="仿宋"/>
                <w:sz w:val="24"/>
                <w:szCs w:val="24"/>
              </w:rPr>
            </w:pPr>
            <w:r>
              <w:rPr>
                <w:rFonts w:ascii="仿宋" w:eastAsia="仿宋" w:hAnsi="仿宋" w:hint="eastAsia"/>
                <w:sz w:val="24"/>
                <w:szCs w:val="24"/>
              </w:rPr>
              <w:t>刚性微创手术机器人在过去2</w:t>
            </w:r>
            <w:r>
              <w:rPr>
                <w:rFonts w:ascii="仿宋" w:eastAsia="仿宋" w:hAnsi="仿宋"/>
                <w:sz w:val="24"/>
                <w:szCs w:val="24"/>
              </w:rPr>
              <w:t>0</w:t>
            </w:r>
            <w:r>
              <w:rPr>
                <w:rFonts w:ascii="仿宋" w:eastAsia="仿宋" w:hAnsi="仿宋" w:hint="eastAsia"/>
                <w:sz w:val="24"/>
                <w:szCs w:val="24"/>
              </w:rPr>
              <w:t>年得到了很大程度的发展，而柔性手术机器人</w:t>
            </w:r>
            <w:del w:id="62" w:author="wbchen" w:date="2023-02-15T23:19:00Z">
              <w:r w:rsidDel="008F705D">
                <w:rPr>
                  <w:rFonts w:ascii="仿宋" w:eastAsia="仿宋" w:hAnsi="仿宋" w:hint="eastAsia"/>
                  <w:sz w:val="24"/>
                  <w:szCs w:val="24"/>
                </w:rPr>
                <w:delText>平台</w:delText>
              </w:r>
            </w:del>
            <w:r>
              <w:rPr>
                <w:rFonts w:ascii="仿宋" w:eastAsia="仿宋" w:hAnsi="仿宋" w:hint="eastAsia"/>
                <w:sz w:val="24"/>
                <w:szCs w:val="24"/>
              </w:rPr>
              <w:t>仍是一种新兴的</w:t>
            </w:r>
            <w:ins w:id="63" w:author="wbchen" w:date="2023-02-15T23:19:00Z">
              <w:r w:rsidR="008F705D">
                <w:rPr>
                  <w:rFonts w:ascii="仿宋" w:eastAsia="仿宋" w:hAnsi="仿宋" w:hint="eastAsia"/>
                  <w:sz w:val="24"/>
                  <w:szCs w:val="24"/>
                </w:rPr>
                <w:t>手术装备</w:t>
              </w:r>
            </w:ins>
            <w:del w:id="64" w:author="wbchen" w:date="2023-02-15T23:19:00Z">
              <w:r w:rsidDel="008F705D">
                <w:rPr>
                  <w:rFonts w:ascii="仿宋" w:eastAsia="仿宋" w:hAnsi="仿宋" w:hint="eastAsia"/>
                  <w:sz w:val="24"/>
                  <w:szCs w:val="24"/>
                </w:rPr>
                <w:delText>研究平台</w:delText>
              </w:r>
            </w:del>
            <w:r>
              <w:rPr>
                <w:rFonts w:ascii="仿宋" w:eastAsia="仿宋" w:hAnsi="仿宋" w:hint="eastAsia"/>
                <w:sz w:val="24"/>
                <w:szCs w:val="24"/>
              </w:rPr>
              <w:t>，有望在消化道等自然内腔体手术中大展拳脚，柔性手术机器人对应的控制台研发也处于较为空白的状态，因此研发一款简洁、直观、便于使用的柔性手术机器人控制器是很有意义的。</w:t>
            </w:r>
          </w:p>
          <w:p w14:paraId="44B47D1E" w14:textId="77777777" w:rsidR="006E761F" w:rsidRPr="001105C5" w:rsidRDefault="006E761F" w:rsidP="001105C5">
            <w:pPr>
              <w:jc w:val="left"/>
              <w:rPr>
                <w:rFonts w:ascii="仿宋" w:eastAsia="仿宋" w:hAnsi="仿宋"/>
                <w:sz w:val="24"/>
                <w:szCs w:val="24"/>
              </w:rPr>
            </w:pPr>
          </w:p>
          <w:p w14:paraId="49EEFBE5" w14:textId="7D357738" w:rsidR="001105C5" w:rsidRPr="001552BF" w:rsidRDefault="004C45B6"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研究方法</w:t>
            </w:r>
          </w:p>
          <w:p w14:paraId="072B9A88" w14:textId="09D0E412" w:rsidR="004C45B6" w:rsidRDefault="003530D0" w:rsidP="007B5D89">
            <w:pPr>
              <w:widowControl/>
              <w:ind w:firstLineChars="200" w:firstLine="480"/>
              <w:jc w:val="left"/>
              <w:rPr>
                <w:rFonts w:ascii="仿宋" w:eastAsia="仿宋" w:hAnsi="仿宋"/>
                <w:sz w:val="24"/>
                <w:szCs w:val="24"/>
              </w:rPr>
            </w:pPr>
            <w:r>
              <w:rPr>
                <w:rFonts w:ascii="仿宋" w:eastAsia="仿宋" w:hAnsi="仿宋" w:hint="eastAsia"/>
                <w:sz w:val="24"/>
                <w:szCs w:val="24"/>
              </w:rPr>
              <w:t>研究主要分为四个模块，</w:t>
            </w:r>
            <w:r w:rsidR="00C60ECB">
              <w:rPr>
                <w:rFonts w:ascii="仿宋" w:eastAsia="仿宋" w:hAnsi="仿宋" w:hint="eastAsia"/>
                <w:sz w:val="24"/>
                <w:szCs w:val="24"/>
              </w:rPr>
              <w:t>包括</w:t>
            </w:r>
            <w:r w:rsidRPr="003A7FFB">
              <w:rPr>
                <w:rFonts w:ascii="仿宋" w:eastAsia="仿宋" w:hAnsi="仿宋" w:hint="eastAsia"/>
                <w:sz w:val="24"/>
                <w:szCs w:val="24"/>
                <w:highlight w:val="yellow"/>
                <w:rPrChange w:id="65" w:author="wbchen" w:date="2023-02-15T23:23:00Z">
                  <w:rPr>
                    <w:rFonts w:ascii="仿宋" w:eastAsia="仿宋" w:hAnsi="仿宋" w:hint="eastAsia"/>
                    <w:sz w:val="24"/>
                    <w:szCs w:val="24"/>
                  </w:rPr>
                </w:rPrChange>
              </w:rPr>
              <w:t>操控器</w:t>
            </w:r>
            <w:r>
              <w:rPr>
                <w:rFonts w:ascii="仿宋" w:eastAsia="仿宋" w:hAnsi="仿宋" w:hint="eastAsia"/>
                <w:sz w:val="24"/>
                <w:szCs w:val="24"/>
              </w:rPr>
              <w:t>的机械结构设计、操作者手部姿态</w:t>
            </w:r>
            <w:r w:rsidR="00C60ECB">
              <w:rPr>
                <w:rFonts w:ascii="仿宋" w:eastAsia="仿宋" w:hAnsi="仿宋" w:hint="eastAsia"/>
                <w:sz w:val="24"/>
                <w:szCs w:val="24"/>
              </w:rPr>
              <w:t>捕获</w:t>
            </w:r>
            <w:r>
              <w:rPr>
                <w:rFonts w:ascii="仿宋" w:eastAsia="仿宋" w:hAnsi="仿宋" w:hint="eastAsia"/>
                <w:sz w:val="24"/>
                <w:szCs w:val="24"/>
              </w:rPr>
              <w:t>传感</w:t>
            </w:r>
            <w:r w:rsidR="00C60ECB">
              <w:rPr>
                <w:rFonts w:ascii="仿宋" w:eastAsia="仿宋" w:hAnsi="仿宋" w:hint="eastAsia"/>
                <w:sz w:val="24"/>
                <w:szCs w:val="24"/>
              </w:rPr>
              <w:t>模块</w:t>
            </w:r>
            <w:r>
              <w:rPr>
                <w:rFonts w:ascii="仿宋" w:eastAsia="仿宋" w:hAnsi="仿宋" w:hint="eastAsia"/>
                <w:sz w:val="24"/>
                <w:szCs w:val="24"/>
              </w:rPr>
              <w:t>设计、操作</w:t>
            </w:r>
            <w:r w:rsidR="00C60ECB">
              <w:rPr>
                <w:rFonts w:ascii="仿宋" w:eastAsia="仿宋" w:hAnsi="仿宋" w:hint="eastAsia"/>
                <w:sz w:val="24"/>
                <w:szCs w:val="24"/>
              </w:rPr>
              <w:t>端</w:t>
            </w:r>
            <w:r>
              <w:rPr>
                <w:rFonts w:ascii="仿宋" w:eastAsia="仿宋" w:hAnsi="仿宋" w:hint="eastAsia"/>
                <w:sz w:val="24"/>
                <w:szCs w:val="24"/>
              </w:rPr>
              <w:t>与执行</w:t>
            </w:r>
            <w:r w:rsidR="00C60ECB">
              <w:rPr>
                <w:rFonts w:ascii="仿宋" w:eastAsia="仿宋" w:hAnsi="仿宋" w:hint="eastAsia"/>
                <w:sz w:val="24"/>
                <w:szCs w:val="24"/>
              </w:rPr>
              <w:t>端</w:t>
            </w:r>
            <w:r>
              <w:rPr>
                <w:rFonts w:ascii="仿宋" w:eastAsia="仿宋" w:hAnsi="仿宋" w:hint="eastAsia"/>
                <w:sz w:val="24"/>
                <w:szCs w:val="24"/>
              </w:rPr>
              <w:t>运动学模型的建立，以及最终控制效果仿真平台的搭建：</w:t>
            </w:r>
          </w:p>
          <w:p w14:paraId="3322E391" w14:textId="1DEE00ED" w:rsidR="003530D0" w:rsidRPr="00136E2D" w:rsidRDefault="003530D0" w:rsidP="003530D0">
            <w:pPr>
              <w:jc w:val="left"/>
              <w:rPr>
                <w:rFonts w:ascii="仿宋" w:eastAsia="仿宋" w:hAnsi="仿宋"/>
                <w:b/>
                <w:bCs/>
                <w:sz w:val="24"/>
                <w:szCs w:val="24"/>
              </w:rPr>
            </w:pPr>
            <w:r w:rsidRPr="00136E2D">
              <w:rPr>
                <w:rFonts w:ascii="仿宋" w:eastAsia="仿宋" w:hAnsi="仿宋"/>
                <w:b/>
                <w:bCs/>
                <w:sz w:val="24"/>
                <w:szCs w:val="24"/>
              </w:rPr>
              <w:t>3.1</w:t>
            </w:r>
            <w:r w:rsidRPr="00136E2D">
              <w:rPr>
                <w:rFonts w:ascii="仿宋" w:eastAsia="仿宋" w:hAnsi="仿宋" w:hint="eastAsia"/>
                <w:b/>
                <w:bCs/>
                <w:sz w:val="24"/>
                <w:szCs w:val="24"/>
              </w:rPr>
              <w:t>机械结构设计</w:t>
            </w:r>
          </w:p>
          <w:p w14:paraId="4F1B34B2" w14:textId="77777777" w:rsidR="00DC584E" w:rsidRDefault="003530D0" w:rsidP="007B5D89">
            <w:pPr>
              <w:widowControl/>
              <w:ind w:firstLineChars="200" w:firstLine="480"/>
              <w:jc w:val="left"/>
              <w:rPr>
                <w:rFonts w:ascii="仿宋" w:eastAsia="仿宋" w:hAnsi="仿宋"/>
                <w:sz w:val="24"/>
                <w:szCs w:val="24"/>
              </w:rPr>
            </w:pPr>
            <w:r w:rsidRPr="006E761F">
              <w:rPr>
                <w:rFonts w:ascii="仿宋" w:eastAsia="仿宋" w:hAnsi="仿宋" w:hint="eastAsia"/>
                <w:sz w:val="24"/>
                <w:szCs w:val="24"/>
              </w:rPr>
              <w:t>设计不影响手术医生上肢自由运动的运动采集机构，使得柔性手术机械臂及其末端夹持器的运动能通过人体的肘关节、腕关节以及手指的运动直觉控制，也即人体肘、手腕动作与手指开闭动作能同步按比例映射到柔性臂及其末端执行器的运动，协助手术医生更安全、方便的开展消化道微创手术。</w:t>
            </w:r>
          </w:p>
          <w:p w14:paraId="4EA655D8" w14:textId="662F84EE" w:rsidR="003530D0" w:rsidRDefault="00DC584E" w:rsidP="007B5D89">
            <w:pPr>
              <w:widowControl/>
              <w:ind w:firstLineChars="200" w:firstLine="480"/>
              <w:jc w:val="left"/>
              <w:rPr>
                <w:rFonts w:ascii="仿宋" w:eastAsia="仿宋" w:hAnsi="仿宋"/>
                <w:sz w:val="24"/>
                <w:szCs w:val="24"/>
              </w:rPr>
            </w:pPr>
            <w:r>
              <w:rPr>
                <w:rFonts w:ascii="仿宋" w:eastAsia="仿宋" w:hAnsi="仿宋" w:hint="eastAsia"/>
                <w:sz w:val="24"/>
                <w:szCs w:val="24"/>
              </w:rPr>
              <w:t>根据末端柔性执行器所具有的自由度如下图，</w:t>
            </w:r>
            <w:r w:rsidRPr="003A7FFB">
              <w:rPr>
                <w:rFonts w:ascii="仿宋" w:eastAsia="仿宋" w:hAnsi="仿宋" w:hint="eastAsia"/>
                <w:sz w:val="24"/>
                <w:szCs w:val="24"/>
                <w:highlight w:val="yellow"/>
                <w:rPrChange w:id="66" w:author="wbchen" w:date="2023-02-15T23:24:00Z">
                  <w:rPr>
                    <w:rFonts w:ascii="仿宋" w:eastAsia="仿宋" w:hAnsi="仿宋" w:hint="eastAsia"/>
                    <w:sz w:val="24"/>
                    <w:szCs w:val="24"/>
                  </w:rPr>
                </w:rPrChange>
              </w:rPr>
              <w:t>操纵</w:t>
            </w:r>
            <w:del w:id="67" w:author="wbchen" w:date="2023-02-15T23:24:00Z">
              <w:r w:rsidRPr="003A7FFB" w:rsidDel="003A7FFB">
                <w:rPr>
                  <w:rFonts w:ascii="仿宋" w:eastAsia="仿宋" w:hAnsi="仿宋" w:hint="eastAsia"/>
                  <w:sz w:val="24"/>
                  <w:szCs w:val="24"/>
                  <w:highlight w:val="yellow"/>
                  <w:rPrChange w:id="68" w:author="wbchen" w:date="2023-02-15T23:24:00Z">
                    <w:rPr>
                      <w:rFonts w:ascii="仿宋" w:eastAsia="仿宋" w:hAnsi="仿宋" w:hint="eastAsia"/>
                      <w:sz w:val="24"/>
                      <w:szCs w:val="24"/>
                    </w:rPr>
                  </w:rPrChange>
                </w:rPr>
                <w:delText>段</w:delText>
              </w:r>
            </w:del>
            <w:proofErr w:type="gramStart"/>
            <w:ins w:id="69" w:author="wbchen" w:date="2023-02-15T23:24:00Z">
              <w:r w:rsidR="003A7FFB" w:rsidRPr="003A7FFB">
                <w:rPr>
                  <w:rFonts w:ascii="仿宋" w:eastAsia="仿宋" w:hAnsi="仿宋" w:hint="eastAsia"/>
                  <w:sz w:val="24"/>
                  <w:szCs w:val="24"/>
                  <w:highlight w:val="yellow"/>
                  <w:rPrChange w:id="70" w:author="wbchen" w:date="2023-02-15T23:24:00Z">
                    <w:rPr>
                      <w:rFonts w:ascii="仿宋" w:eastAsia="仿宋" w:hAnsi="仿宋" w:hint="eastAsia"/>
                      <w:sz w:val="24"/>
                      <w:szCs w:val="24"/>
                    </w:rPr>
                  </w:rPrChange>
                </w:rPr>
                <w:t>端</w:t>
              </w:r>
            </w:ins>
            <w:r>
              <w:rPr>
                <w:rFonts w:ascii="仿宋" w:eastAsia="仿宋" w:hAnsi="仿宋" w:hint="eastAsia"/>
                <w:sz w:val="24"/>
                <w:szCs w:val="24"/>
              </w:rPr>
              <w:t>结构</w:t>
            </w:r>
            <w:proofErr w:type="gramEnd"/>
            <w:r>
              <w:rPr>
                <w:rFonts w:ascii="仿宋" w:eastAsia="仿宋" w:hAnsi="仿宋" w:hint="eastAsia"/>
                <w:sz w:val="24"/>
                <w:szCs w:val="24"/>
              </w:rPr>
              <w:t>的设计至少包括跟随手腕上下、左右偏转的连杆结构，对应</w:t>
            </w:r>
            <w:r w:rsidR="0037181A">
              <w:rPr>
                <w:rFonts w:ascii="仿宋" w:eastAsia="仿宋" w:hAnsi="仿宋" w:hint="eastAsia"/>
                <w:sz w:val="24"/>
                <w:szCs w:val="24"/>
              </w:rPr>
              <w:t>执行端两个偏转自由度，在</w:t>
            </w:r>
            <w:r>
              <w:rPr>
                <w:rFonts w:ascii="仿宋" w:eastAsia="仿宋" w:hAnsi="仿宋" w:hint="eastAsia"/>
                <w:sz w:val="24"/>
                <w:szCs w:val="24"/>
              </w:rPr>
              <w:t>图中</w:t>
            </w:r>
            <w:r w:rsidR="0037181A">
              <w:rPr>
                <w:rFonts w:ascii="仿宋" w:eastAsia="仿宋" w:hAnsi="仿宋" w:hint="eastAsia"/>
                <w:sz w:val="24"/>
                <w:szCs w:val="24"/>
              </w:rPr>
              <w:t>为</w:t>
            </w:r>
            <m:oMath>
              <m:sSub>
                <m:sSubPr>
                  <m:ctrlPr>
                    <w:rPr>
                      <w:rFonts w:ascii="Cambria Math" w:eastAsia="仿宋" w:hAnsi="Cambria Math"/>
                      <w:sz w:val="24"/>
                      <w:szCs w:val="24"/>
                    </w:rPr>
                  </m:ctrlPr>
                </m:sSubPr>
                <m:e>
                  <m:r>
                    <w:rPr>
                      <w:rFonts w:ascii="Cambria Math" w:eastAsia="仿宋" w:hAnsi="Cambria Math"/>
                      <w:sz w:val="24"/>
                      <w:szCs w:val="24"/>
                    </w:rPr>
                    <m:t>z</m:t>
                  </m:r>
                </m:e>
                <m:sub>
                  <m:r>
                    <m:rPr>
                      <m:sty m:val="p"/>
                    </m:rPr>
                    <w:rPr>
                      <w:rFonts w:ascii="Cambria Math" w:eastAsia="仿宋" w:hAnsi="Cambria Math"/>
                      <w:sz w:val="24"/>
                      <w:szCs w:val="24"/>
                    </w:rPr>
                    <m:t>6</m:t>
                  </m:r>
                </m:sub>
              </m:sSub>
            </m:oMath>
            <w:r>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z</m:t>
                  </m:r>
                </m:e>
                <m:sub>
                  <m:r>
                    <m:rPr>
                      <m:sty m:val="p"/>
                    </m:rPr>
                    <w:rPr>
                      <w:rFonts w:ascii="Cambria Math" w:eastAsia="仿宋" w:hAnsi="Cambria Math"/>
                      <w:sz w:val="24"/>
                      <w:szCs w:val="24"/>
                    </w:rPr>
                    <m:t>7</m:t>
                  </m:r>
                </m:sub>
              </m:sSub>
            </m:oMath>
            <w:r>
              <w:rPr>
                <w:rFonts w:ascii="仿宋" w:eastAsia="仿宋" w:hAnsi="仿宋" w:hint="eastAsia"/>
                <w:sz w:val="24"/>
                <w:szCs w:val="24"/>
              </w:rPr>
              <w:t>坐标系；</w:t>
            </w:r>
            <w:r w:rsidR="0037181A">
              <w:rPr>
                <w:rFonts w:ascii="仿宋" w:eastAsia="仿宋" w:hAnsi="仿宋" w:hint="eastAsia"/>
                <w:sz w:val="24"/>
                <w:szCs w:val="24"/>
              </w:rPr>
              <w:t>检测</w:t>
            </w:r>
            <w:r>
              <w:rPr>
                <w:rFonts w:ascii="仿宋" w:eastAsia="仿宋" w:hAnsi="仿宋" w:hint="eastAsia"/>
                <w:sz w:val="24"/>
                <w:szCs w:val="24"/>
              </w:rPr>
              <w:t>指端开合和旋转的结构，</w:t>
            </w:r>
            <w:r w:rsidR="0037181A">
              <w:rPr>
                <w:rFonts w:ascii="仿宋" w:eastAsia="仿宋" w:hAnsi="仿宋" w:hint="eastAsia"/>
                <w:sz w:val="24"/>
                <w:szCs w:val="24"/>
              </w:rPr>
              <w:t>对应执行器开闭和绕轴转动的自由度，在</w:t>
            </w:r>
            <w:r>
              <w:rPr>
                <w:rFonts w:ascii="仿宋" w:eastAsia="仿宋" w:hAnsi="仿宋" w:hint="eastAsia"/>
                <w:sz w:val="24"/>
                <w:szCs w:val="24"/>
              </w:rPr>
              <w:t>图中</w:t>
            </w:r>
            <w:r w:rsidR="0037181A">
              <w:rPr>
                <w:rFonts w:ascii="仿宋" w:eastAsia="仿宋" w:hAnsi="仿宋" w:hint="eastAsia"/>
                <w:sz w:val="24"/>
                <w:szCs w:val="24"/>
              </w:rPr>
              <w:t>为</w:t>
            </w:r>
            <m:oMath>
              <m:sSub>
                <m:sSubPr>
                  <m:ctrlPr>
                    <w:rPr>
                      <w:rFonts w:ascii="Cambria Math" w:eastAsia="仿宋" w:hAnsi="Cambria Math"/>
                      <w:sz w:val="24"/>
                      <w:szCs w:val="24"/>
                    </w:rPr>
                  </m:ctrlPr>
                </m:sSubPr>
                <m:e>
                  <m:r>
                    <w:rPr>
                      <w:rFonts w:ascii="Cambria Math" w:eastAsia="仿宋" w:hAnsi="Cambria Math"/>
                      <w:sz w:val="24"/>
                      <w:szCs w:val="24"/>
                    </w:rPr>
                    <m:t>z</m:t>
                  </m:r>
                </m:e>
                <m:sub>
                  <m:r>
                    <m:rPr>
                      <m:sty m:val="p"/>
                    </m:rPr>
                    <w:rPr>
                      <w:rFonts w:ascii="Cambria Math" w:eastAsia="仿宋" w:hAnsi="Cambria Math"/>
                      <w:sz w:val="24"/>
                      <w:szCs w:val="24"/>
                    </w:rPr>
                    <m:t>8</m:t>
                  </m:r>
                </m:sub>
              </m:sSub>
            </m:oMath>
            <w:r>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z</m:t>
                  </m:r>
                </m:e>
                <m:sub>
                  <m:r>
                    <m:rPr>
                      <m:sty m:val="p"/>
                    </m:rPr>
                    <w:rPr>
                      <w:rFonts w:ascii="Cambria Math" w:eastAsia="仿宋" w:hAnsi="Cambria Math"/>
                      <w:sz w:val="24"/>
                      <w:szCs w:val="24"/>
                    </w:rPr>
                    <m:t>4</m:t>
                  </m:r>
                </m:sub>
              </m:sSub>
            </m:oMath>
            <w:r>
              <w:rPr>
                <w:rFonts w:ascii="仿宋" w:eastAsia="仿宋" w:hAnsi="仿宋" w:hint="eastAsia"/>
                <w:sz w:val="24"/>
                <w:szCs w:val="24"/>
              </w:rPr>
              <w:t>坐标系；跟随手臂开合</w:t>
            </w:r>
            <w:r w:rsidR="0037181A">
              <w:rPr>
                <w:rFonts w:ascii="仿宋" w:eastAsia="仿宋" w:hAnsi="仿宋" w:hint="eastAsia"/>
                <w:sz w:val="24"/>
                <w:szCs w:val="24"/>
              </w:rPr>
              <w:t>的结构设计，对应两个并行</w:t>
            </w:r>
            <w:r w:rsidR="00585A7E">
              <w:rPr>
                <w:rFonts w:ascii="仿宋" w:eastAsia="仿宋" w:hAnsi="仿宋" w:hint="eastAsia"/>
                <w:sz w:val="24"/>
                <w:szCs w:val="24"/>
              </w:rPr>
              <w:t>柔性</w:t>
            </w:r>
            <w:proofErr w:type="gramStart"/>
            <w:r w:rsidR="0037181A">
              <w:rPr>
                <w:rFonts w:ascii="仿宋" w:eastAsia="仿宋" w:hAnsi="仿宋" w:hint="eastAsia"/>
                <w:sz w:val="24"/>
                <w:szCs w:val="24"/>
              </w:rPr>
              <w:t>臂手术</w:t>
            </w:r>
            <w:proofErr w:type="gramEnd"/>
            <w:r w:rsidR="0037181A">
              <w:rPr>
                <w:rFonts w:ascii="仿宋" w:eastAsia="仿宋" w:hAnsi="仿宋" w:hint="eastAsia"/>
                <w:sz w:val="24"/>
                <w:szCs w:val="24"/>
              </w:rPr>
              <w:t>伸展行为，以提供手术所需三角性，在图中为</w:t>
            </w:r>
            <m:oMath>
              <m:sSub>
                <m:sSubPr>
                  <m:ctrlPr>
                    <w:rPr>
                      <w:rFonts w:ascii="Cambria Math" w:eastAsia="仿宋" w:hAnsi="Cambria Math"/>
                      <w:sz w:val="24"/>
                      <w:szCs w:val="24"/>
                    </w:rPr>
                  </m:ctrlPr>
                </m:sSubPr>
                <m:e>
                  <m:r>
                    <w:rPr>
                      <w:rFonts w:ascii="Cambria Math" w:eastAsia="仿宋" w:hAnsi="Cambria Math"/>
                      <w:sz w:val="24"/>
                      <w:szCs w:val="24"/>
                    </w:rPr>
                    <m:t>z</m:t>
                  </m:r>
                </m:e>
                <m:sub>
                  <m:r>
                    <m:rPr>
                      <m:sty m:val="p"/>
                    </m:rPr>
                    <w:rPr>
                      <w:rFonts w:ascii="Cambria Math" w:eastAsia="仿宋" w:hAnsi="Cambria Math"/>
                      <w:sz w:val="24"/>
                      <w:szCs w:val="24"/>
                    </w:rPr>
                    <m:t>3</m:t>
                  </m:r>
                </m:sub>
              </m:sSub>
            </m:oMath>
            <w:r w:rsidR="0037181A">
              <w:rPr>
                <w:rFonts w:ascii="仿宋" w:eastAsia="仿宋" w:hAnsi="仿宋" w:hint="eastAsia"/>
                <w:sz w:val="24"/>
                <w:szCs w:val="24"/>
              </w:rPr>
              <w:t>坐标系；以及跟随手部前后伸缩的结构设计，对应</w:t>
            </w:r>
            <w:r w:rsidR="00585A7E">
              <w:rPr>
                <w:rFonts w:ascii="仿宋" w:eastAsia="仿宋" w:hAnsi="仿宋" w:hint="eastAsia"/>
                <w:sz w:val="24"/>
                <w:szCs w:val="24"/>
              </w:rPr>
              <w:t>两个柔性臂前后伸缩功能，在</w:t>
            </w:r>
            <w:r w:rsidR="0037181A">
              <w:rPr>
                <w:rFonts w:ascii="仿宋" w:eastAsia="仿宋" w:hAnsi="仿宋" w:hint="eastAsia"/>
                <w:sz w:val="24"/>
                <w:szCs w:val="24"/>
              </w:rPr>
              <w:t>图中</w:t>
            </w:r>
            <w:r w:rsidR="00585A7E">
              <w:rPr>
                <w:rFonts w:ascii="仿宋" w:eastAsia="仿宋" w:hAnsi="仿宋" w:hint="eastAsia"/>
                <w:sz w:val="24"/>
                <w:szCs w:val="24"/>
              </w:rPr>
              <w:t>为</w:t>
            </w:r>
            <m:oMath>
              <m:sSub>
                <m:sSubPr>
                  <m:ctrlPr>
                    <w:rPr>
                      <w:rFonts w:ascii="Cambria Math" w:eastAsia="仿宋" w:hAnsi="Cambria Math"/>
                      <w:sz w:val="24"/>
                      <w:szCs w:val="24"/>
                    </w:rPr>
                  </m:ctrlPr>
                </m:sSubPr>
                <m:e>
                  <m:r>
                    <w:rPr>
                      <w:rFonts w:ascii="Cambria Math" w:eastAsia="仿宋" w:hAnsi="Cambria Math"/>
                      <w:sz w:val="24"/>
                      <w:szCs w:val="24"/>
                    </w:rPr>
                    <m:t>z</m:t>
                  </m:r>
                </m:e>
                <m:sub>
                  <m:r>
                    <w:rPr>
                      <w:rFonts w:ascii="Cambria Math" w:eastAsia="仿宋" w:hAnsi="Cambria Math"/>
                      <w:sz w:val="24"/>
                      <w:szCs w:val="24"/>
                    </w:rPr>
                    <m:t>t</m:t>
                  </m:r>
                </m:sub>
              </m:sSub>
            </m:oMath>
            <w:r w:rsidR="00585A7E">
              <w:rPr>
                <w:rFonts w:ascii="仿宋" w:eastAsia="仿宋" w:hAnsi="仿宋" w:hint="eastAsia"/>
                <w:sz w:val="24"/>
                <w:szCs w:val="24"/>
              </w:rPr>
              <w:t>坐标系。</w:t>
            </w:r>
          </w:p>
          <w:p w14:paraId="1F736D9C" w14:textId="6468599A" w:rsidR="00DC584E" w:rsidRPr="006E761F" w:rsidRDefault="00DC584E" w:rsidP="008775A3">
            <w:pPr>
              <w:jc w:val="center"/>
              <w:rPr>
                <w:rFonts w:ascii="仿宋" w:eastAsia="仿宋" w:hAnsi="仿宋"/>
                <w:sz w:val="24"/>
                <w:szCs w:val="24"/>
              </w:rPr>
            </w:pPr>
            <w:r>
              <w:rPr>
                <w:noProof/>
              </w:rPr>
              <w:drawing>
                <wp:inline distT="0" distB="0" distL="0" distR="0" wp14:anchorId="12424D5A" wp14:editId="72987E61">
                  <wp:extent cx="2304288" cy="1865375"/>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6634" cy="1883465"/>
                          </a:xfrm>
                          <a:prstGeom prst="rect">
                            <a:avLst/>
                          </a:prstGeom>
                        </pic:spPr>
                      </pic:pic>
                    </a:graphicData>
                  </a:graphic>
                </wp:inline>
              </w:drawing>
            </w:r>
          </w:p>
          <w:p w14:paraId="3B40C361" w14:textId="31B1D710" w:rsidR="003530D0" w:rsidRPr="006E761F" w:rsidRDefault="003530D0" w:rsidP="003530D0">
            <w:pPr>
              <w:pStyle w:val="a9"/>
              <w:ind w:firstLineChars="0" w:firstLine="0"/>
              <w:rPr>
                <w:rFonts w:ascii="仿宋" w:hAnsi="仿宋" w:cstheme="minorBidi"/>
              </w:rPr>
            </w:pPr>
            <w:r w:rsidRPr="00136E2D">
              <w:rPr>
                <w:rFonts w:ascii="仿宋" w:hAnsi="仿宋" w:cstheme="minorBidi" w:hint="eastAsia"/>
                <w:b/>
                <w:bCs/>
              </w:rPr>
              <w:lastRenderedPageBreak/>
              <w:t>3</w:t>
            </w:r>
            <w:r w:rsidRPr="00136E2D">
              <w:rPr>
                <w:rFonts w:ascii="仿宋" w:hAnsi="仿宋" w:cstheme="minorBidi"/>
                <w:b/>
                <w:bCs/>
              </w:rPr>
              <w:t>.2</w:t>
            </w:r>
            <w:r w:rsidRPr="00136E2D">
              <w:rPr>
                <w:rFonts w:ascii="仿宋" w:hAnsi="仿宋" w:cstheme="minorBidi" w:hint="eastAsia"/>
                <w:b/>
                <w:bCs/>
              </w:rPr>
              <w:t>传感与驱动模块设计：</w:t>
            </w:r>
          </w:p>
          <w:p w14:paraId="71A4366D" w14:textId="1DA228F9" w:rsidR="006E761F" w:rsidRPr="007B5D89" w:rsidRDefault="003530D0" w:rsidP="007B5D89">
            <w:pPr>
              <w:widowControl/>
              <w:ind w:firstLineChars="200" w:firstLine="480"/>
              <w:jc w:val="left"/>
              <w:rPr>
                <w:rFonts w:ascii="仿宋" w:eastAsia="仿宋" w:hAnsi="仿宋"/>
                <w:sz w:val="24"/>
                <w:szCs w:val="24"/>
              </w:rPr>
            </w:pPr>
            <w:r w:rsidRPr="007B5D89">
              <w:rPr>
                <w:rFonts w:ascii="仿宋" w:eastAsia="仿宋" w:hAnsi="仿宋" w:hint="eastAsia"/>
                <w:sz w:val="24"/>
                <w:szCs w:val="24"/>
              </w:rPr>
              <w:t>在机械结构设计的基础上，在关节处</w:t>
            </w:r>
            <w:r w:rsidR="00C60ECB" w:rsidRPr="007B5D89">
              <w:rPr>
                <w:rFonts w:ascii="仿宋" w:eastAsia="仿宋" w:hAnsi="仿宋" w:hint="eastAsia"/>
                <w:sz w:val="24"/>
                <w:szCs w:val="24"/>
              </w:rPr>
              <w:t>设置</w:t>
            </w:r>
            <w:r w:rsidRPr="007B5D89">
              <w:rPr>
                <w:rFonts w:ascii="仿宋" w:eastAsia="仿宋" w:hAnsi="仿宋" w:hint="eastAsia"/>
                <w:sz w:val="24"/>
                <w:szCs w:val="24"/>
              </w:rPr>
              <w:t>旋转编码器</w:t>
            </w:r>
            <w:r w:rsidR="00C60ECB" w:rsidRPr="007B5D89">
              <w:rPr>
                <w:rFonts w:ascii="仿宋" w:eastAsia="仿宋" w:hAnsi="仿宋" w:hint="eastAsia"/>
                <w:sz w:val="24"/>
                <w:szCs w:val="24"/>
              </w:rPr>
              <w:t>活可编码电机</w:t>
            </w:r>
            <w:r w:rsidRPr="007B5D89">
              <w:rPr>
                <w:rFonts w:ascii="仿宋" w:eastAsia="仿宋" w:hAnsi="仿宋" w:hint="eastAsia"/>
                <w:sz w:val="24"/>
                <w:szCs w:val="24"/>
              </w:rPr>
              <w:t>，检测每个转动关节实时转动的角度，对于平动自由度，可通过结构设计将平动的距离转变为编码器转动的角度。使用STM</w:t>
            </w:r>
            <w:r w:rsidRPr="007B5D89">
              <w:rPr>
                <w:rFonts w:ascii="仿宋" w:eastAsia="仿宋" w:hAnsi="仿宋"/>
                <w:sz w:val="24"/>
                <w:szCs w:val="24"/>
              </w:rPr>
              <w:t>32</w:t>
            </w:r>
            <w:r w:rsidR="00C60ECB" w:rsidRPr="007B5D89">
              <w:rPr>
                <w:rFonts w:ascii="仿宋" w:eastAsia="仿宋" w:hAnsi="仿宋" w:hint="eastAsia"/>
                <w:sz w:val="24"/>
                <w:szCs w:val="24"/>
              </w:rPr>
              <w:t>单片机</w:t>
            </w:r>
            <w:r w:rsidRPr="007B5D89">
              <w:rPr>
                <w:rFonts w:ascii="仿宋" w:eastAsia="仿宋" w:hAnsi="仿宋" w:hint="eastAsia"/>
                <w:sz w:val="24"/>
                <w:szCs w:val="24"/>
              </w:rPr>
              <w:t>作为</w:t>
            </w:r>
            <w:r w:rsidR="00C60ECB" w:rsidRPr="007B5D89">
              <w:rPr>
                <w:rFonts w:ascii="仿宋" w:eastAsia="仿宋" w:hAnsi="仿宋" w:hint="eastAsia"/>
                <w:sz w:val="24"/>
                <w:szCs w:val="24"/>
              </w:rPr>
              <w:t>编码器</w:t>
            </w:r>
            <w:r w:rsidRPr="007B5D89">
              <w:rPr>
                <w:rFonts w:ascii="仿宋" w:eastAsia="仿宋" w:hAnsi="仿宋" w:hint="eastAsia"/>
                <w:sz w:val="24"/>
                <w:szCs w:val="24"/>
              </w:rPr>
              <w:t>数据收集</w:t>
            </w:r>
            <w:r w:rsidR="006E761F" w:rsidRPr="007B5D89">
              <w:rPr>
                <w:rFonts w:ascii="仿宋" w:eastAsia="仿宋" w:hAnsi="仿宋" w:hint="eastAsia"/>
                <w:sz w:val="24"/>
                <w:szCs w:val="24"/>
              </w:rPr>
              <w:t>器，</w:t>
            </w:r>
            <w:r w:rsidR="00C60ECB" w:rsidRPr="007B5D89">
              <w:rPr>
                <w:rFonts w:ascii="仿宋" w:eastAsia="仿宋" w:hAnsi="仿宋" w:hint="eastAsia"/>
                <w:sz w:val="24"/>
                <w:szCs w:val="24"/>
              </w:rPr>
              <w:t>并</w:t>
            </w:r>
            <w:r w:rsidR="006E761F" w:rsidRPr="007B5D89">
              <w:rPr>
                <w:rFonts w:ascii="仿宋" w:eastAsia="仿宋" w:hAnsi="仿宋" w:hint="eastAsia"/>
                <w:sz w:val="24"/>
                <w:szCs w:val="24"/>
              </w:rPr>
              <w:t>将</w:t>
            </w:r>
            <w:r w:rsidR="00C60ECB" w:rsidRPr="007B5D89">
              <w:rPr>
                <w:rFonts w:ascii="仿宋" w:eastAsia="仿宋" w:hAnsi="仿宋" w:hint="eastAsia"/>
                <w:sz w:val="24"/>
                <w:szCs w:val="24"/>
              </w:rPr>
              <w:t>从</w:t>
            </w:r>
            <w:r w:rsidR="006E761F" w:rsidRPr="007B5D89">
              <w:rPr>
                <w:rFonts w:ascii="仿宋" w:eastAsia="仿宋" w:hAnsi="仿宋" w:hint="eastAsia"/>
                <w:sz w:val="24"/>
                <w:szCs w:val="24"/>
              </w:rPr>
              <w:t>编码器测得的数据通过串口等</w:t>
            </w:r>
            <w:r w:rsidR="00C60ECB" w:rsidRPr="007B5D89">
              <w:rPr>
                <w:rFonts w:ascii="仿宋" w:eastAsia="仿宋" w:hAnsi="仿宋" w:hint="eastAsia"/>
                <w:sz w:val="24"/>
                <w:szCs w:val="24"/>
              </w:rPr>
              <w:t>通信</w:t>
            </w:r>
            <w:r w:rsidR="006E761F" w:rsidRPr="007B5D89">
              <w:rPr>
                <w:rFonts w:ascii="仿宋" w:eastAsia="仿宋" w:hAnsi="仿宋" w:hint="eastAsia"/>
                <w:sz w:val="24"/>
                <w:szCs w:val="24"/>
              </w:rPr>
              <w:t>方式发送到工控机</w:t>
            </w:r>
            <w:r w:rsidR="00C60ECB" w:rsidRPr="007B5D89">
              <w:rPr>
                <w:rFonts w:ascii="仿宋" w:eastAsia="仿宋" w:hAnsi="仿宋" w:hint="eastAsia"/>
                <w:sz w:val="24"/>
                <w:szCs w:val="24"/>
              </w:rPr>
              <w:t>进行处理</w:t>
            </w:r>
            <w:r w:rsidR="00D65CA8" w:rsidRPr="007B5D89">
              <w:rPr>
                <w:rFonts w:ascii="仿宋" w:eastAsia="仿宋" w:hAnsi="仿宋" w:hint="eastAsia"/>
                <w:sz w:val="24"/>
                <w:szCs w:val="24"/>
              </w:rPr>
              <w:t>，并通过控制系统转化为所期望机器人末端运动的控制信号的过程。</w:t>
            </w:r>
          </w:p>
          <w:p w14:paraId="13E0AFAB" w14:textId="78CB6E36" w:rsidR="006E761F" w:rsidRDefault="003530D0" w:rsidP="007B5D89">
            <w:pPr>
              <w:pStyle w:val="a9"/>
              <w:rPr>
                <w:color w:val="000000" w:themeColor="text1"/>
              </w:rPr>
            </w:pPr>
            <w:r>
              <w:rPr>
                <w:rFonts w:hint="eastAsia"/>
                <w:color w:val="000000" w:themeColor="text1"/>
              </w:rPr>
              <w:t>手部运动检测</w:t>
            </w:r>
            <w:r w:rsidR="00C60ECB">
              <w:rPr>
                <w:rFonts w:hint="eastAsia"/>
                <w:color w:val="000000" w:themeColor="text1"/>
              </w:rPr>
              <w:t>传感</w:t>
            </w:r>
            <w:r>
              <w:rPr>
                <w:rFonts w:hint="eastAsia"/>
                <w:color w:val="000000" w:themeColor="text1"/>
              </w:rPr>
              <w:t>模块主要需要满足两个指标</w:t>
            </w:r>
            <w:r w:rsidR="006E761F">
              <w:rPr>
                <w:rFonts w:hint="eastAsia"/>
                <w:color w:val="000000" w:themeColor="text1"/>
              </w:rPr>
              <w:t>：</w:t>
            </w:r>
          </w:p>
          <w:p w14:paraId="43C8F72C" w14:textId="151515AB" w:rsidR="006E761F" w:rsidRDefault="00C60ECB" w:rsidP="00C60ECB">
            <w:pPr>
              <w:pStyle w:val="a9"/>
              <w:numPr>
                <w:ilvl w:val="0"/>
                <w:numId w:val="4"/>
              </w:numPr>
              <w:ind w:firstLineChars="0"/>
              <w:rPr>
                <w:color w:val="000000" w:themeColor="text1"/>
              </w:rPr>
            </w:pPr>
            <w:r>
              <w:rPr>
                <w:rFonts w:hint="eastAsia"/>
                <w:color w:val="000000" w:themeColor="text1"/>
              </w:rPr>
              <w:t>能够</w:t>
            </w:r>
            <w:r w:rsidR="006E761F" w:rsidRPr="00E14394">
              <w:rPr>
                <w:rFonts w:hint="eastAsia"/>
                <w:color w:val="000000" w:themeColor="text1"/>
              </w:rPr>
              <w:t>高灵敏度</w:t>
            </w:r>
            <w:r w:rsidR="006E761F">
              <w:rPr>
                <w:rFonts w:hint="eastAsia"/>
                <w:color w:val="000000" w:themeColor="text1"/>
              </w:rPr>
              <w:t>、高精度地采集测量手术医生肘关节、腕关节和手指的动作；</w:t>
            </w:r>
          </w:p>
          <w:p w14:paraId="302F68F3" w14:textId="03EFA0A8" w:rsidR="00CC736D" w:rsidRPr="00CC736D" w:rsidRDefault="006E761F" w:rsidP="00CC736D">
            <w:pPr>
              <w:pStyle w:val="a9"/>
              <w:numPr>
                <w:ilvl w:val="0"/>
                <w:numId w:val="4"/>
              </w:numPr>
              <w:ind w:firstLineChars="0"/>
              <w:rPr>
                <w:color w:val="000000" w:themeColor="text1"/>
              </w:rPr>
            </w:pPr>
            <w:r>
              <w:rPr>
                <w:rFonts w:hint="eastAsia"/>
                <w:color w:val="000000" w:themeColor="text1"/>
              </w:rPr>
              <w:t>引入滤波算法，过滤到人肢体不自主的抖动，按映射关系转化为电机驱动系统的控制指令，实现柔性机械臂和末端执行器与操纵端的同步运动。</w:t>
            </w:r>
          </w:p>
          <w:p w14:paraId="38B02E37" w14:textId="0DB6C51D" w:rsidR="006E761F" w:rsidRPr="00136E2D" w:rsidRDefault="006E761F" w:rsidP="006E761F">
            <w:pPr>
              <w:pStyle w:val="a9"/>
              <w:ind w:firstLineChars="0" w:firstLine="0"/>
              <w:rPr>
                <w:b/>
                <w:bCs/>
                <w:color w:val="000000" w:themeColor="text1"/>
              </w:rPr>
            </w:pPr>
            <w:r w:rsidRPr="00136E2D">
              <w:rPr>
                <w:rFonts w:hint="eastAsia"/>
                <w:b/>
                <w:bCs/>
                <w:color w:val="000000" w:themeColor="text1"/>
              </w:rPr>
              <w:t>3</w:t>
            </w:r>
            <w:r w:rsidRPr="00136E2D">
              <w:rPr>
                <w:b/>
                <w:bCs/>
                <w:color w:val="000000" w:themeColor="text1"/>
              </w:rPr>
              <w:t xml:space="preserve">.3 </w:t>
            </w:r>
            <w:r w:rsidRPr="00136E2D">
              <w:rPr>
                <w:rFonts w:hint="eastAsia"/>
                <w:b/>
                <w:bCs/>
                <w:color w:val="000000" w:themeColor="text1"/>
              </w:rPr>
              <w:t>主从端运动学模型建立</w:t>
            </w:r>
          </w:p>
          <w:p w14:paraId="00406262" w14:textId="71C7889C" w:rsidR="006E761F" w:rsidRPr="007B5D89" w:rsidRDefault="00CC736D" w:rsidP="007B5D89">
            <w:pPr>
              <w:widowControl/>
              <w:ind w:firstLineChars="200" w:firstLine="480"/>
              <w:jc w:val="left"/>
              <w:rPr>
                <w:rFonts w:ascii="仿宋" w:eastAsia="仿宋" w:hAnsi="仿宋"/>
                <w:sz w:val="24"/>
                <w:szCs w:val="24"/>
              </w:rPr>
            </w:pPr>
            <w:r w:rsidRPr="007B5D89">
              <w:rPr>
                <w:rFonts w:ascii="仿宋" w:eastAsia="仿宋" w:hAnsi="仿宋" w:hint="eastAsia"/>
                <w:sz w:val="24"/>
                <w:szCs w:val="24"/>
              </w:rPr>
              <w:t>使用DH方法建立主控制器部分机构的运动学模型，并结合传感器测量的数据，实时计算操作者手臂与手位置和姿态的变化。结合已有的执行端柔性机器人运动学模型，建立适合</w:t>
            </w:r>
            <w:r w:rsidR="00D65CA8" w:rsidRPr="007B5D89">
              <w:rPr>
                <w:rFonts w:ascii="仿宋" w:eastAsia="仿宋" w:hAnsi="仿宋" w:hint="eastAsia"/>
                <w:sz w:val="24"/>
                <w:szCs w:val="24"/>
              </w:rPr>
              <w:t>坐标变换关系和主从</w:t>
            </w:r>
            <w:r w:rsidRPr="007B5D89">
              <w:rPr>
                <w:rFonts w:ascii="仿宋" w:eastAsia="仿宋" w:hAnsi="仿宋" w:hint="eastAsia"/>
                <w:sz w:val="24"/>
                <w:szCs w:val="24"/>
              </w:rPr>
              <w:t>映射关系，将操作者手部的动作映射到执行端；考虑手术中需要</w:t>
            </w:r>
            <w:r w:rsidR="00136E2D" w:rsidRPr="007B5D89">
              <w:rPr>
                <w:rFonts w:ascii="仿宋" w:eastAsia="仿宋" w:hAnsi="仿宋" w:hint="eastAsia"/>
                <w:sz w:val="24"/>
                <w:szCs w:val="24"/>
              </w:rPr>
              <w:t>应对运动幅度不同的任务，</w:t>
            </w:r>
            <w:r w:rsidRPr="007B5D89">
              <w:rPr>
                <w:rFonts w:ascii="仿宋" w:eastAsia="仿宋" w:hAnsi="仿宋" w:hint="eastAsia"/>
                <w:sz w:val="24"/>
                <w:szCs w:val="24"/>
              </w:rPr>
              <w:t>因此需要添加映射缩放环节，</w:t>
            </w:r>
            <w:r w:rsidR="00136E2D" w:rsidRPr="007B5D89">
              <w:rPr>
                <w:rFonts w:ascii="仿宋" w:eastAsia="仿宋" w:hAnsi="仿宋" w:hint="eastAsia"/>
                <w:sz w:val="24"/>
                <w:szCs w:val="24"/>
              </w:rPr>
              <w:t>通过类似于离合器的结构以调节</w:t>
            </w:r>
            <w:r w:rsidRPr="007B5D89">
              <w:rPr>
                <w:rFonts w:ascii="仿宋" w:eastAsia="仿宋" w:hAnsi="仿宋" w:hint="eastAsia"/>
                <w:sz w:val="24"/>
                <w:szCs w:val="24"/>
              </w:rPr>
              <w:t>缩放因子</w:t>
            </w:r>
            <w:r w:rsidR="00136E2D" w:rsidRPr="007B5D89">
              <w:rPr>
                <w:rFonts w:ascii="仿宋" w:eastAsia="仿宋" w:hAnsi="仿宋" w:hint="eastAsia"/>
                <w:sz w:val="24"/>
                <w:szCs w:val="24"/>
              </w:rPr>
              <w:t>的大小</w:t>
            </w:r>
            <w:r w:rsidRPr="007B5D89">
              <w:rPr>
                <w:rFonts w:ascii="仿宋" w:eastAsia="仿宋" w:hAnsi="仿宋" w:hint="eastAsia"/>
                <w:sz w:val="24"/>
                <w:szCs w:val="24"/>
              </w:rPr>
              <w:t>，实现不同精度的运动。</w:t>
            </w:r>
          </w:p>
          <w:p w14:paraId="5CF7E14F" w14:textId="5442E127" w:rsidR="006E761F" w:rsidRPr="00136E2D" w:rsidRDefault="006E761F" w:rsidP="006E761F">
            <w:pPr>
              <w:pStyle w:val="a9"/>
              <w:ind w:firstLineChars="0" w:firstLine="0"/>
              <w:rPr>
                <w:b/>
                <w:bCs/>
                <w:color w:val="000000" w:themeColor="text1"/>
              </w:rPr>
            </w:pPr>
            <w:r w:rsidRPr="00136E2D">
              <w:rPr>
                <w:rFonts w:hint="eastAsia"/>
                <w:b/>
                <w:bCs/>
                <w:color w:val="000000" w:themeColor="text1"/>
              </w:rPr>
              <w:t>3</w:t>
            </w:r>
            <w:r w:rsidRPr="00136E2D">
              <w:rPr>
                <w:b/>
                <w:bCs/>
                <w:color w:val="000000" w:themeColor="text1"/>
              </w:rPr>
              <w:t xml:space="preserve">.4 </w:t>
            </w:r>
            <w:r w:rsidR="00136E2D" w:rsidRPr="00136E2D">
              <w:rPr>
                <w:rFonts w:ascii="仿宋" w:hAnsi="仿宋" w:hint="eastAsia"/>
                <w:b/>
                <w:bCs/>
              </w:rPr>
              <w:t>仿真平台的搭建</w:t>
            </w:r>
          </w:p>
          <w:p w14:paraId="7A946D29" w14:textId="2B76C401" w:rsidR="008775A3" w:rsidRDefault="008775A3" w:rsidP="008775A3">
            <w:pPr>
              <w:pStyle w:val="a9"/>
              <w:ind w:firstLineChars="0"/>
              <w:rPr>
                <w:color w:val="000000" w:themeColor="text1"/>
              </w:rPr>
            </w:pPr>
            <w:r>
              <w:rPr>
                <w:rFonts w:hint="eastAsia"/>
                <w:color w:val="000000" w:themeColor="text1"/>
              </w:rPr>
              <w:t>由于特殊原因，目前无法使用实体柔性</w:t>
            </w:r>
            <w:proofErr w:type="gramStart"/>
            <w:r>
              <w:rPr>
                <w:rFonts w:hint="eastAsia"/>
                <w:color w:val="000000" w:themeColor="text1"/>
              </w:rPr>
              <w:t>臂进行</w:t>
            </w:r>
            <w:proofErr w:type="gramEnd"/>
            <w:r>
              <w:rPr>
                <w:rFonts w:hint="eastAsia"/>
                <w:color w:val="000000" w:themeColor="text1"/>
              </w:rPr>
              <w:t>测试验证，因此需要借助仿真平台，搭建虚拟</w:t>
            </w:r>
            <w:del w:id="71" w:author="wbchen" w:date="2023-02-15T23:21:00Z">
              <w:r w:rsidDel="00571A03">
                <w:rPr>
                  <w:rFonts w:hint="eastAsia"/>
                  <w:color w:val="000000" w:themeColor="text1"/>
                </w:rPr>
                <w:delText>的</w:delText>
              </w:r>
            </w:del>
            <w:r>
              <w:rPr>
                <w:rFonts w:hint="eastAsia"/>
                <w:color w:val="000000" w:themeColor="text1"/>
              </w:rPr>
              <w:t>执行器</w:t>
            </w:r>
            <w:del w:id="72" w:author="wbchen" w:date="2023-02-15T23:21:00Z">
              <w:r w:rsidDel="00571A03">
                <w:rPr>
                  <w:rFonts w:hint="eastAsia"/>
                  <w:color w:val="000000" w:themeColor="text1"/>
                </w:rPr>
                <w:delText>部分</w:delText>
              </w:r>
            </w:del>
            <w:r>
              <w:rPr>
                <w:rFonts w:hint="eastAsia"/>
                <w:color w:val="000000" w:themeColor="text1"/>
              </w:rPr>
              <w:t>，并使用</w:t>
            </w:r>
            <w:r w:rsidRPr="004D4600">
              <w:rPr>
                <w:rFonts w:hint="eastAsia"/>
                <w:color w:val="000000" w:themeColor="text1"/>
                <w:highlight w:val="yellow"/>
                <w:rPrChange w:id="73" w:author="wbchen" w:date="2023-02-15T23:24:00Z">
                  <w:rPr>
                    <w:rFonts w:hint="eastAsia"/>
                    <w:color w:val="000000" w:themeColor="text1"/>
                  </w:rPr>
                </w:rPrChange>
              </w:rPr>
              <w:t>操作端</w:t>
            </w:r>
            <w:r>
              <w:rPr>
                <w:rFonts w:hint="eastAsia"/>
                <w:color w:val="000000" w:themeColor="text1"/>
              </w:rPr>
              <w:t>输出的数据配合仿真执行端</w:t>
            </w:r>
            <w:del w:id="74" w:author="wbchen" w:date="2023-02-15T23:22:00Z">
              <w:r w:rsidDel="00571A03">
                <w:rPr>
                  <w:rFonts w:hint="eastAsia"/>
                  <w:color w:val="000000" w:themeColor="text1"/>
                </w:rPr>
                <w:delText>进行</w:delText>
              </w:r>
            </w:del>
            <w:ins w:id="75" w:author="wbchen" w:date="2023-02-15T23:22:00Z">
              <w:r w:rsidR="00571A03">
                <w:rPr>
                  <w:rFonts w:hint="eastAsia"/>
                  <w:color w:val="000000" w:themeColor="text1"/>
                </w:rPr>
                <w:t>来</w:t>
              </w:r>
            </w:ins>
            <w:r>
              <w:rPr>
                <w:rFonts w:hint="eastAsia"/>
                <w:color w:val="000000" w:themeColor="text1"/>
              </w:rPr>
              <w:t>验证</w:t>
            </w:r>
            <w:del w:id="76" w:author="wbchen" w:date="2023-02-15T23:22:00Z">
              <w:r w:rsidDel="00571A03">
                <w:rPr>
                  <w:rFonts w:hint="eastAsia"/>
                  <w:color w:val="000000" w:themeColor="text1"/>
                </w:rPr>
                <w:delText>整体</w:delText>
              </w:r>
            </w:del>
            <w:ins w:id="77" w:author="wbchen" w:date="2023-02-15T23:22:00Z">
              <w:r w:rsidR="00571A03">
                <w:rPr>
                  <w:rFonts w:hint="eastAsia"/>
                  <w:color w:val="000000" w:themeColor="text1"/>
                </w:rPr>
                <w:t>操控</w:t>
              </w:r>
            </w:ins>
            <w:r>
              <w:rPr>
                <w:rFonts w:hint="eastAsia"/>
                <w:color w:val="000000" w:themeColor="text1"/>
              </w:rPr>
              <w:t>效果。如时间剩余，可搭建完整的人机交互界面，为后续手术机器人投入商业使用做准备。</w:t>
            </w:r>
          </w:p>
          <w:p w14:paraId="0E943E2F" w14:textId="06BBE747" w:rsidR="003530D0" w:rsidRPr="008775A3" w:rsidRDefault="003530D0" w:rsidP="003530D0">
            <w:pPr>
              <w:pStyle w:val="a9"/>
              <w:ind w:firstLineChars="0" w:firstLine="0"/>
              <w:rPr>
                <w:color w:val="000000" w:themeColor="text1"/>
              </w:rPr>
            </w:pPr>
          </w:p>
          <w:p w14:paraId="6E8A510C" w14:textId="77777777" w:rsidR="003530D0" w:rsidRPr="003530D0" w:rsidRDefault="003530D0" w:rsidP="003530D0">
            <w:pPr>
              <w:jc w:val="left"/>
              <w:rPr>
                <w:rFonts w:ascii="仿宋" w:eastAsia="仿宋" w:hAnsi="仿宋"/>
                <w:sz w:val="24"/>
                <w:szCs w:val="24"/>
              </w:rPr>
            </w:pPr>
          </w:p>
          <w:p w14:paraId="079207DA" w14:textId="6E06F44F" w:rsidR="007908EF" w:rsidRDefault="008775A3"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思路与预期成果</w:t>
            </w:r>
          </w:p>
          <w:p w14:paraId="1BD76ED7" w14:textId="0AE82688" w:rsidR="000534A1" w:rsidRDefault="007B5D89" w:rsidP="007E04C3">
            <w:pPr>
              <w:widowControl/>
              <w:ind w:firstLineChars="200" w:firstLine="480"/>
              <w:jc w:val="left"/>
              <w:rPr>
                <w:rFonts w:ascii="仿宋" w:eastAsia="仿宋" w:hAnsi="仿宋"/>
                <w:sz w:val="24"/>
                <w:szCs w:val="24"/>
              </w:rPr>
            </w:pPr>
            <w:r>
              <w:rPr>
                <w:rFonts w:ascii="仿宋" w:eastAsia="仿宋" w:hAnsi="仿宋" w:hint="eastAsia"/>
                <w:sz w:val="24"/>
                <w:szCs w:val="24"/>
              </w:rPr>
              <w:t>研究思路如下：</w:t>
            </w:r>
            <w:r w:rsidRPr="00184B6F">
              <w:rPr>
                <w:rFonts w:ascii="仿宋" w:eastAsia="仿宋" w:hAnsi="仿宋" w:hint="eastAsia"/>
                <w:sz w:val="24"/>
                <w:szCs w:val="24"/>
              </w:rPr>
              <w:t>本项目计划设计一种内窥镜末端搭载两个微型连续体机械臂的手术机器人</w:t>
            </w:r>
            <w:r w:rsidRPr="004D4600">
              <w:rPr>
                <w:rFonts w:ascii="仿宋" w:eastAsia="仿宋" w:hAnsi="仿宋" w:hint="eastAsia"/>
                <w:sz w:val="24"/>
                <w:szCs w:val="24"/>
                <w:highlight w:val="yellow"/>
                <w:rPrChange w:id="78" w:author="wbchen" w:date="2023-02-15T23:24:00Z">
                  <w:rPr>
                    <w:rFonts w:ascii="仿宋" w:eastAsia="仿宋" w:hAnsi="仿宋" w:hint="eastAsia"/>
                    <w:sz w:val="24"/>
                    <w:szCs w:val="24"/>
                  </w:rPr>
                </w:rPrChange>
              </w:rPr>
              <w:t>操控器</w:t>
            </w:r>
            <w:r w:rsidRPr="00184B6F">
              <w:rPr>
                <w:rFonts w:ascii="仿宋" w:eastAsia="仿宋" w:hAnsi="仿宋" w:hint="eastAsia"/>
                <w:sz w:val="24"/>
                <w:szCs w:val="24"/>
              </w:rPr>
              <w:t>，采用主从控制方式，将外科手术医生手臂与手的动作以直觉的方式映射为柔性臂及其末端夹持机构的动作，结合内窥镜提供的高清视频图像，协助外科外科医生开展消化道</w:t>
            </w:r>
            <w:bookmarkStart w:id="79" w:name="_GoBack"/>
            <w:bookmarkEnd w:id="79"/>
            <w:r w:rsidRPr="00184B6F">
              <w:rPr>
                <w:rFonts w:ascii="仿宋" w:eastAsia="仿宋" w:hAnsi="仿宋" w:hint="eastAsia"/>
                <w:sz w:val="24"/>
                <w:szCs w:val="24"/>
              </w:rPr>
              <w:t>的微创手术。</w:t>
            </w:r>
          </w:p>
          <w:p w14:paraId="071AE38F" w14:textId="706F8C67" w:rsidR="007B5D89" w:rsidRDefault="007B5D89" w:rsidP="007E04C3">
            <w:pPr>
              <w:widowControl/>
              <w:ind w:firstLineChars="200" w:firstLine="480"/>
              <w:jc w:val="left"/>
              <w:rPr>
                <w:rFonts w:ascii="仿宋" w:eastAsia="仿宋" w:hAnsi="仿宋"/>
                <w:sz w:val="24"/>
                <w:szCs w:val="24"/>
              </w:rPr>
            </w:pPr>
            <w:r>
              <w:rPr>
                <w:rFonts w:ascii="仿宋" w:eastAsia="仿宋" w:hAnsi="仿宋" w:hint="eastAsia"/>
                <w:sz w:val="24"/>
                <w:szCs w:val="24"/>
              </w:rPr>
              <w:t>预期成果包括但不仅限于如下：</w:t>
            </w:r>
          </w:p>
          <w:p w14:paraId="0593581D" w14:textId="77777777" w:rsidR="007B5D89" w:rsidRDefault="007B5D89" w:rsidP="007B5D89">
            <w:pPr>
              <w:pStyle w:val="a9"/>
              <w:numPr>
                <w:ilvl w:val="0"/>
                <w:numId w:val="5"/>
              </w:numPr>
              <w:ind w:firstLineChars="0"/>
            </w:pPr>
            <w:r>
              <w:rPr>
                <w:rFonts w:hint="eastAsia"/>
              </w:rPr>
              <w:t>完成机械结构设计与布局</w:t>
            </w:r>
          </w:p>
          <w:p w14:paraId="00A7F9D3" w14:textId="77777777" w:rsidR="007B5D89" w:rsidRDefault="007B5D89" w:rsidP="007B5D89">
            <w:pPr>
              <w:pStyle w:val="a9"/>
              <w:numPr>
                <w:ilvl w:val="0"/>
                <w:numId w:val="5"/>
              </w:numPr>
              <w:ind w:firstLineChars="0"/>
            </w:pPr>
            <w:r>
              <w:rPr>
                <w:rFonts w:hint="eastAsia"/>
              </w:rPr>
              <w:t>搭建初步实物平台</w:t>
            </w:r>
          </w:p>
          <w:p w14:paraId="4727CA5A" w14:textId="2EA8283D" w:rsidR="007B5D89" w:rsidRDefault="007B5D89" w:rsidP="007B5D89">
            <w:pPr>
              <w:pStyle w:val="a9"/>
              <w:numPr>
                <w:ilvl w:val="0"/>
                <w:numId w:val="5"/>
              </w:numPr>
              <w:ind w:firstLineChars="0"/>
            </w:pPr>
            <w:r>
              <w:rPr>
                <w:rFonts w:hint="eastAsia"/>
              </w:rPr>
              <w:t>推导建立理论运动学模型和映射关系</w:t>
            </w:r>
          </w:p>
          <w:p w14:paraId="5C8AA919" w14:textId="4425B1E5" w:rsidR="007B5D89" w:rsidRDefault="007B5D89" w:rsidP="007B5D89">
            <w:pPr>
              <w:pStyle w:val="a9"/>
              <w:numPr>
                <w:ilvl w:val="0"/>
                <w:numId w:val="5"/>
              </w:numPr>
              <w:ind w:firstLineChars="0"/>
            </w:pPr>
            <w:r>
              <w:rPr>
                <w:rFonts w:hint="eastAsia"/>
              </w:rPr>
              <w:t>完成仿真平台调试</w:t>
            </w:r>
          </w:p>
          <w:p w14:paraId="75268597" w14:textId="4F10746E" w:rsidR="007B5D89" w:rsidRDefault="007B5D89" w:rsidP="007B5D89">
            <w:pPr>
              <w:pStyle w:val="a9"/>
              <w:numPr>
                <w:ilvl w:val="0"/>
                <w:numId w:val="5"/>
              </w:numPr>
              <w:ind w:firstLineChars="0"/>
            </w:pPr>
            <w:r>
              <w:rPr>
                <w:rFonts w:hint="eastAsia"/>
              </w:rPr>
              <w:t>撰写毕业设计论文</w:t>
            </w:r>
          </w:p>
          <w:p w14:paraId="026A3931" w14:textId="77777777" w:rsidR="007B5D89" w:rsidRPr="000534A1" w:rsidRDefault="007B5D89" w:rsidP="000534A1">
            <w:pPr>
              <w:jc w:val="left"/>
              <w:rPr>
                <w:rFonts w:ascii="仿宋" w:eastAsia="仿宋" w:hAnsi="仿宋"/>
                <w:b/>
                <w:sz w:val="28"/>
                <w:szCs w:val="28"/>
              </w:rPr>
            </w:pPr>
          </w:p>
          <w:p w14:paraId="6E4C684B" w14:textId="65BEBA91" w:rsidR="007B5D89" w:rsidRDefault="001552BF" w:rsidP="007B5D89">
            <w:pPr>
              <w:pStyle w:val="ac"/>
              <w:numPr>
                <w:ilvl w:val="0"/>
                <w:numId w:val="1"/>
              </w:numPr>
              <w:ind w:firstLineChars="0"/>
              <w:jc w:val="left"/>
              <w:rPr>
                <w:rFonts w:ascii="仿宋" w:eastAsia="仿宋" w:hAnsi="仿宋"/>
                <w:b/>
                <w:sz w:val="28"/>
                <w:szCs w:val="28"/>
              </w:rPr>
            </w:pPr>
            <w:r w:rsidRPr="007B5D89">
              <w:rPr>
                <w:rFonts w:ascii="仿宋" w:eastAsia="仿宋" w:hAnsi="仿宋" w:hint="eastAsia"/>
                <w:b/>
                <w:sz w:val="28"/>
                <w:szCs w:val="28"/>
              </w:rPr>
              <w:t>任务完成阶段内容及时间安排</w:t>
            </w:r>
          </w:p>
          <w:p w14:paraId="610836FF" w14:textId="37A20826" w:rsidR="007B5D89" w:rsidRPr="007B5D89" w:rsidRDefault="007B5D89" w:rsidP="007B5D89">
            <w:pPr>
              <w:jc w:val="left"/>
              <w:rPr>
                <w:rFonts w:ascii="Times New Roman" w:eastAsia="仿宋" w:hAnsi="Times New Roman" w:cs="Times New Roman"/>
                <w:color w:val="000000" w:themeColor="text1"/>
                <w:sz w:val="24"/>
                <w:szCs w:val="24"/>
              </w:rPr>
            </w:pPr>
            <w:r w:rsidRPr="007B5D89">
              <w:rPr>
                <w:rFonts w:ascii="Times New Roman" w:eastAsia="仿宋" w:hAnsi="Times New Roman" w:cs="Times New Roman" w:hint="eastAsia"/>
                <w:color w:val="000000" w:themeColor="text1"/>
                <w:sz w:val="24"/>
                <w:szCs w:val="24"/>
              </w:rPr>
              <w:t>项目每个阶段任务安排以及时间规划如下</w:t>
            </w:r>
            <w:r>
              <w:rPr>
                <w:rFonts w:ascii="Times New Roman" w:eastAsia="仿宋" w:hAnsi="Times New Roman" w:cs="Times New Roman" w:hint="eastAsia"/>
                <w:color w:val="000000" w:themeColor="text1"/>
                <w:sz w:val="24"/>
                <w:szCs w:val="24"/>
              </w:rPr>
              <w:t>表</w:t>
            </w:r>
            <w:r w:rsidRPr="007B5D89">
              <w:rPr>
                <w:rFonts w:ascii="Times New Roman" w:eastAsia="仿宋" w:hAnsi="Times New Roman" w:cs="Times New Roman" w:hint="eastAsia"/>
                <w:color w:val="000000" w:themeColor="text1"/>
                <w:sz w:val="24"/>
                <w:szCs w:val="24"/>
              </w:rPr>
              <w:t>：</w:t>
            </w:r>
          </w:p>
          <w:tbl>
            <w:tblPr>
              <w:tblStyle w:val="af0"/>
              <w:tblW w:w="0" w:type="auto"/>
              <w:tblLayout w:type="fixed"/>
              <w:tblLook w:val="04A0" w:firstRow="1" w:lastRow="0" w:firstColumn="1" w:lastColumn="0" w:noHBand="0" w:noVBand="1"/>
            </w:tblPr>
            <w:tblGrid>
              <w:gridCol w:w="4350"/>
              <w:gridCol w:w="4350"/>
            </w:tblGrid>
            <w:tr w:rsidR="00CA570A" w14:paraId="77988031" w14:textId="77777777" w:rsidTr="00FB2348">
              <w:tc>
                <w:tcPr>
                  <w:tcW w:w="4350" w:type="dxa"/>
                </w:tcPr>
                <w:p w14:paraId="4FDE9529" w14:textId="77777777" w:rsidR="00CA570A" w:rsidRDefault="00CA570A" w:rsidP="00CA570A">
                  <w:pPr>
                    <w:pStyle w:val="a9"/>
                    <w:ind w:firstLineChars="0" w:firstLine="0"/>
                    <w:jc w:val="center"/>
                    <w:rPr>
                      <w:color w:val="000000" w:themeColor="text1"/>
                    </w:rPr>
                  </w:pPr>
                  <w:r>
                    <w:rPr>
                      <w:rFonts w:hint="eastAsia"/>
                      <w:color w:val="000000" w:themeColor="text1"/>
                    </w:rPr>
                    <w:t>时间节点</w:t>
                  </w:r>
                </w:p>
              </w:tc>
              <w:tc>
                <w:tcPr>
                  <w:tcW w:w="4350" w:type="dxa"/>
                </w:tcPr>
                <w:p w14:paraId="290D202F" w14:textId="77777777" w:rsidR="00CA570A" w:rsidRDefault="00CA570A" w:rsidP="00CA570A">
                  <w:pPr>
                    <w:pStyle w:val="a9"/>
                    <w:ind w:firstLineChars="0" w:firstLine="0"/>
                    <w:rPr>
                      <w:color w:val="000000" w:themeColor="text1"/>
                    </w:rPr>
                  </w:pPr>
                  <w:r>
                    <w:rPr>
                      <w:rFonts w:hint="eastAsia"/>
                      <w:color w:val="000000" w:themeColor="text1"/>
                    </w:rPr>
                    <w:t>工作安排</w:t>
                  </w:r>
                </w:p>
              </w:tc>
            </w:tr>
            <w:tr w:rsidR="00CA570A" w14:paraId="0917C745" w14:textId="77777777" w:rsidTr="00FB2348">
              <w:tc>
                <w:tcPr>
                  <w:tcW w:w="4350" w:type="dxa"/>
                </w:tcPr>
                <w:p w14:paraId="307ABED4"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022_11.15-11.30</w:t>
                  </w:r>
                </w:p>
              </w:tc>
              <w:tc>
                <w:tcPr>
                  <w:tcW w:w="4350" w:type="dxa"/>
                </w:tcPr>
                <w:p w14:paraId="6FF79B90" w14:textId="77777777" w:rsidR="00CA570A" w:rsidRDefault="00CA570A" w:rsidP="00CA570A">
                  <w:pPr>
                    <w:pStyle w:val="a9"/>
                    <w:ind w:firstLineChars="0" w:firstLine="0"/>
                    <w:rPr>
                      <w:color w:val="000000" w:themeColor="text1"/>
                    </w:rPr>
                  </w:pPr>
                  <w:r>
                    <w:rPr>
                      <w:rFonts w:hint="eastAsia"/>
                      <w:color w:val="000000" w:themeColor="text1"/>
                    </w:rPr>
                    <w:t>阅读文献</w:t>
                  </w:r>
                </w:p>
              </w:tc>
            </w:tr>
            <w:tr w:rsidR="00CA570A" w14:paraId="645A84AA" w14:textId="77777777" w:rsidTr="00FB2348">
              <w:tc>
                <w:tcPr>
                  <w:tcW w:w="4350" w:type="dxa"/>
                </w:tcPr>
                <w:p w14:paraId="70446187"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022_11.30-12.30</w:t>
                  </w:r>
                </w:p>
              </w:tc>
              <w:tc>
                <w:tcPr>
                  <w:tcW w:w="4350" w:type="dxa"/>
                </w:tcPr>
                <w:p w14:paraId="0A5E727B" w14:textId="77777777" w:rsidR="00CA570A" w:rsidRDefault="00CA570A" w:rsidP="00CA570A">
                  <w:pPr>
                    <w:pStyle w:val="a9"/>
                    <w:ind w:firstLineChars="0" w:firstLine="0"/>
                    <w:rPr>
                      <w:color w:val="000000" w:themeColor="text1"/>
                    </w:rPr>
                  </w:pPr>
                  <w:r>
                    <w:rPr>
                      <w:rFonts w:hint="eastAsia"/>
                      <w:color w:val="000000" w:themeColor="text1"/>
                    </w:rPr>
                    <w:t>完成机械结构设计、购买所需材料、搭建平台、建立运动学模型和映射关系</w:t>
                  </w:r>
                </w:p>
              </w:tc>
            </w:tr>
            <w:tr w:rsidR="00CA570A" w14:paraId="316DAC33" w14:textId="77777777" w:rsidTr="00FB2348">
              <w:tc>
                <w:tcPr>
                  <w:tcW w:w="4350" w:type="dxa"/>
                </w:tcPr>
                <w:p w14:paraId="7FA05F7F" w14:textId="77777777" w:rsidR="00CA570A" w:rsidRDefault="00CA570A" w:rsidP="007B5D89">
                  <w:pPr>
                    <w:pStyle w:val="a9"/>
                    <w:ind w:firstLineChars="0" w:firstLine="0"/>
                    <w:jc w:val="center"/>
                    <w:rPr>
                      <w:color w:val="000000" w:themeColor="text1"/>
                    </w:rPr>
                  </w:pPr>
                  <w:r>
                    <w:rPr>
                      <w:rFonts w:hint="eastAsia"/>
                      <w:color w:val="000000" w:themeColor="text1"/>
                    </w:rPr>
                    <w:lastRenderedPageBreak/>
                    <w:t>2</w:t>
                  </w:r>
                  <w:r>
                    <w:rPr>
                      <w:color w:val="000000" w:themeColor="text1"/>
                    </w:rPr>
                    <w:t>023_1.1-1.15</w:t>
                  </w:r>
                </w:p>
              </w:tc>
              <w:tc>
                <w:tcPr>
                  <w:tcW w:w="4350" w:type="dxa"/>
                </w:tcPr>
                <w:p w14:paraId="467C8100" w14:textId="77777777" w:rsidR="00CA570A" w:rsidRDefault="00CA570A" w:rsidP="00CA570A">
                  <w:pPr>
                    <w:pStyle w:val="a9"/>
                    <w:ind w:firstLineChars="0" w:firstLine="0"/>
                    <w:rPr>
                      <w:color w:val="000000" w:themeColor="text1"/>
                    </w:rPr>
                  </w:pPr>
                  <w:r>
                    <w:rPr>
                      <w:rFonts w:hint="eastAsia"/>
                      <w:color w:val="000000" w:themeColor="text1"/>
                    </w:rPr>
                    <w:t>开题报告与答辩</w:t>
                  </w:r>
                </w:p>
              </w:tc>
            </w:tr>
            <w:tr w:rsidR="00CA570A" w14:paraId="770A4901" w14:textId="77777777" w:rsidTr="00FB2348">
              <w:tc>
                <w:tcPr>
                  <w:tcW w:w="4350" w:type="dxa"/>
                </w:tcPr>
                <w:p w14:paraId="5773FA24"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023_2</w:t>
                  </w:r>
                  <w:r>
                    <w:rPr>
                      <w:rFonts w:hint="eastAsia"/>
                      <w:color w:val="000000" w:themeColor="text1"/>
                    </w:rPr>
                    <w:t>.</w:t>
                  </w:r>
                  <w:r>
                    <w:rPr>
                      <w:color w:val="000000" w:themeColor="text1"/>
                    </w:rPr>
                    <w:t>15-3.10</w:t>
                  </w:r>
                </w:p>
              </w:tc>
              <w:tc>
                <w:tcPr>
                  <w:tcW w:w="4350" w:type="dxa"/>
                </w:tcPr>
                <w:p w14:paraId="17501A36" w14:textId="77777777" w:rsidR="00CA570A" w:rsidRDefault="00CA570A" w:rsidP="00CA570A">
                  <w:pPr>
                    <w:pStyle w:val="a9"/>
                    <w:ind w:firstLineChars="0" w:firstLine="0"/>
                    <w:rPr>
                      <w:color w:val="000000" w:themeColor="text1"/>
                    </w:rPr>
                  </w:pPr>
                  <w:r>
                    <w:rPr>
                      <w:rFonts w:hint="eastAsia"/>
                      <w:color w:val="000000" w:themeColor="text1"/>
                    </w:rPr>
                    <w:t>完成传感模块硬件搭建与调试</w:t>
                  </w:r>
                </w:p>
              </w:tc>
            </w:tr>
            <w:tr w:rsidR="00CA570A" w14:paraId="304BDD2E" w14:textId="77777777" w:rsidTr="00FB2348">
              <w:tc>
                <w:tcPr>
                  <w:tcW w:w="4350" w:type="dxa"/>
                </w:tcPr>
                <w:p w14:paraId="609F9ED3"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023_3.10 -3.20</w:t>
                  </w:r>
                </w:p>
              </w:tc>
              <w:tc>
                <w:tcPr>
                  <w:tcW w:w="4350" w:type="dxa"/>
                </w:tcPr>
                <w:p w14:paraId="669D0168" w14:textId="77777777" w:rsidR="00CA570A" w:rsidRDefault="00CA570A" w:rsidP="00CA570A">
                  <w:pPr>
                    <w:pStyle w:val="a9"/>
                    <w:ind w:firstLineChars="0" w:firstLine="0"/>
                    <w:rPr>
                      <w:color w:val="000000" w:themeColor="text1"/>
                    </w:rPr>
                  </w:pPr>
                  <w:r>
                    <w:rPr>
                      <w:rFonts w:hint="eastAsia"/>
                      <w:color w:val="000000" w:themeColor="text1"/>
                    </w:rPr>
                    <w:t>完成中期答辩、提交中期检查报告</w:t>
                  </w:r>
                </w:p>
              </w:tc>
            </w:tr>
            <w:tr w:rsidR="00CA570A" w14:paraId="7372AF84" w14:textId="77777777" w:rsidTr="00FB2348">
              <w:tc>
                <w:tcPr>
                  <w:tcW w:w="4350" w:type="dxa"/>
                </w:tcPr>
                <w:p w14:paraId="697104DA" w14:textId="6F7DE1C6"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023_3.20-4.</w:t>
                  </w:r>
                  <w:r w:rsidR="007B5D89">
                    <w:rPr>
                      <w:color w:val="000000" w:themeColor="text1"/>
                    </w:rPr>
                    <w:t>5</w:t>
                  </w:r>
                </w:p>
              </w:tc>
              <w:tc>
                <w:tcPr>
                  <w:tcW w:w="4350" w:type="dxa"/>
                </w:tcPr>
                <w:p w14:paraId="2FD4028D" w14:textId="332D8330" w:rsidR="00CA570A" w:rsidRDefault="007B5D89" w:rsidP="00CA570A">
                  <w:pPr>
                    <w:pStyle w:val="a9"/>
                    <w:ind w:firstLineChars="0" w:firstLine="0"/>
                    <w:rPr>
                      <w:color w:val="000000" w:themeColor="text1"/>
                    </w:rPr>
                  </w:pPr>
                  <w:r>
                    <w:rPr>
                      <w:rFonts w:hint="eastAsia"/>
                      <w:color w:val="000000" w:themeColor="text1"/>
                    </w:rPr>
                    <w:t>完成仿真平台搭建，验证项目可行性</w:t>
                  </w:r>
                </w:p>
              </w:tc>
            </w:tr>
            <w:tr w:rsidR="007B5D89" w14:paraId="51AD8D1C" w14:textId="77777777" w:rsidTr="00FB2348">
              <w:tc>
                <w:tcPr>
                  <w:tcW w:w="4350" w:type="dxa"/>
                </w:tcPr>
                <w:p w14:paraId="0A354FA4" w14:textId="29D25A49" w:rsidR="007B5D89" w:rsidRDefault="007B5D89" w:rsidP="007B5D89">
                  <w:pPr>
                    <w:pStyle w:val="a9"/>
                    <w:ind w:firstLineChars="0" w:firstLine="0"/>
                    <w:jc w:val="center"/>
                    <w:rPr>
                      <w:color w:val="000000" w:themeColor="text1"/>
                    </w:rPr>
                  </w:pPr>
                  <w:r>
                    <w:rPr>
                      <w:rFonts w:hint="eastAsia"/>
                      <w:color w:val="000000" w:themeColor="text1"/>
                    </w:rPr>
                    <w:t>2</w:t>
                  </w:r>
                  <w:r>
                    <w:rPr>
                      <w:color w:val="000000" w:themeColor="text1"/>
                    </w:rPr>
                    <w:t>023_4.5-4.20</w:t>
                  </w:r>
                </w:p>
              </w:tc>
              <w:tc>
                <w:tcPr>
                  <w:tcW w:w="4350" w:type="dxa"/>
                </w:tcPr>
                <w:p w14:paraId="3A3D031F" w14:textId="3CE0BC67" w:rsidR="007B5D89" w:rsidRDefault="007B5D89" w:rsidP="00CA570A">
                  <w:pPr>
                    <w:pStyle w:val="a9"/>
                    <w:ind w:firstLineChars="0" w:firstLine="0"/>
                    <w:rPr>
                      <w:color w:val="000000" w:themeColor="text1"/>
                    </w:rPr>
                  </w:pPr>
                  <w:r>
                    <w:rPr>
                      <w:rFonts w:hint="eastAsia"/>
                      <w:color w:val="000000" w:themeColor="text1"/>
                    </w:rPr>
                    <w:t>撰写毕业论文，提交查重</w:t>
                  </w:r>
                </w:p>
              </w:tc>
            </w:tr>
            <w:tr w:rsidR="00CA570A" w14:paraId="3D0015E9" w14:textId="77777777" w:rsidTr="00FB2348">
              <w:tc>
                <w:tcPr>
                  <w:tcW w:w="4350" w:type="dxa"/>
                </w:tcPr>
                <w:p w14:paraId="11C4420F"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023_5</w:t>
                  </w:r>
                </w:p>
              </w:tc>
              <w:tc>
                <w:tcPr>
                  <w:tcW w:w="4350" w:type="dxa"/>
                </w:tcPr>
                <w:p w14:paraId="3126EA87" w14:textId="77777777" w:rsidR="00CA570A" w:rsidRDefault="00CA570A" w:rsidP="00CA570A">
                  <w:pPr>
                    <w:pStyle w:val="a9"/>
                    <w:ind w:firstLineChars="0" w:firstLine="0"/>
                    <w:rPr>
                      <w:color w:val="000000" w:themeColor="text1"/>
                    </w:rPr>
                  </w:pPr>
                  <w:r>
                    <w:rPr>
                      <w:rFonts w:hint="eastAsia"/>
                      <w:color w:val="000000" w:themeColor="text1"/>
                    </w:rPr>
                    <w:t>最终答辩</w:t>
                  </w:r>
                </w:p>
              </w:tc>
            </w:tr>
          </w:tbl>
          <w:p w14:paraId="3A907184" w14:textId="77777777" w:rsidR="00CA570A" w:rsidRPr="007E04C3" w:rsidRDefault="00CA570A" w:rsidP="007E04C3">
            <w:pPr>
              <w:jc w:val="left"/>
              <w:rPr>
                <w:rFonts w:ascii="仿宋" w:eastAsia="仿宋" w:hAnsi="仿宋"/>
                <w:b/>
                <w:bCs/>
                <w:sz w:val="24"/>
                <w:szCs w:val="24"/>
              </w:rPr>
            </w:pPr>
          </w:p>
          <w:p w14:paraId="0DB21072" w14:textId="4B8E0B67" w:rsidR="001552BF" w:rsidRPr="007E04C3" w:rsidRDefault="001552BF" w:rsidP="00B80227">
            <w:pPr>
              <w:pStyle w:val="ac"/>
              <w:numPr>
                <w:ilvl w:val="0"/>
                <w:numId w:val="1"/>
              </w:numPr>
              <w:ind w:firstLineChars="0"/>
              <w:jc w:val="left"/>
              <w:rPr>
                <w:rFonts w:ascii="仿宋" w:eastAsia="仿宋" w:hAnsi="仿宋"/>
                <w:b/>
                <w:sz w:val="28"/>
                <w:szCs w:val="28"/>
              </w:rPr>
            </w:pPr>
            <w:r w:rsidRPr="007E04C3">
              <w:rPr>
                <w:rFonts w:ascii="仿宋" w:eastAsia="仿宋" w:hAnsi="仿宋" w:hint="eastAsia"/>
                <w:b/>
                <w:sz w:val="28"/>
                <w:szCs w:val="28"/>
              </w:rPr>
              <w:t>完成毕业设计所具备的条件因素</w:t>
            </w:r>
          </w:p>
          <w:p w14:paraId="222E743D" w14:textId="69F5C5A2" w:rsidR="003D2AE7" w:rsidRPr="008D3750" w:rsidRDefault="003D2AE7" w:rsidP="003D2AE7">
            <w:pPr>
              <w:pStyle w:val="a9"/>
              <w:ind w:firstLineChars="150" w:firstLine="360"/>
              <w:rPr>
                <w:color w:val="000000" w:themeColor="text1"/>
              </w:rPr>
            </w:pPr>
            <w:r>
              <w:rPr>
                <w:rFonts w:hint="eastAsia"/>
                <w:color w:val="000000" w:themeColor="text1"/>
              </w:rPr>
              <w:t>上述任务所需的技术均有相关理论支持，目前也有一些公司研究发布了相关产品专利，如达芬奇手术机器人控制平台，因此理论上可行。</w:t>
            </w:r>
            <w:r w:rsidRPr="008D3750">
              <w:rPr>
                <w:rFonts w:hint="eastAsia"/>
                <w:color w:val="000000" w:themeColor="text1"/>
              </w:rPr>
              <w:t>且项目有一定的前期准备工作基础，所在课题组具有完备的实验测试环境，指导老师在人体一体化上有深度的研究，所以项目具有相当的可行性。</w:t>
            </w:r>
          </w:p>
          <w:p w14:paraId="5B5A3B58" w14:textId="008E423A" w:rsidR="007908EF" w:rsidRPr="003D2AE7" w:rsidRDefault="007908EF" w:rsidP="007908EF">
            <w:pPr>
              <w:jc w:val="left"/>
              <w:rPr>
                <w:rFonts w:ascii="仿宋" w:eastAsia="仿宋" w:hAnsi="仿宋"/>
                <w:sz w:val="24"/>
                <w:szCs w:val="24"/>
              </w:rPr>
            </w:pPr>
          </w:p>
          <w:p w14:paraId="6C8F6BBB" w14:textId="77777777" w:rsidR="005971E3" w:rsidRDefault="005971E3" w:rsidP="007908EF">
            <w:pPr>
              <w:jc w:val="left"/>
              <w:rPr>
                <w:rFonts w:ascii="仿宋" w:eastAsia="仿宋" w:hAnsi="仿宋"/>
                <w:sz w:val="24"/>
                <w:szCs w:val="24"/>
              </w:rPr>
            </w:pPr>
          </w:p>
          <w:p w14:paraId="3245C410" w14:textId="68624C66" w:rsidR="005971E3" w:rsidRDefault="005971E3" w:rsidP="00E626E7">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Kumar A, Yadav N, Singh S, et al. Minimally invasive (endoscopic-computer assisted) surgery: Technique and review[J]. Annals of maxillofacial surgery, 2016, 6(2): 159. -1</w:t>
            </w:r>
          </w:p>
          <w:p w14:paraId="319CFDFD" w14:textId="4497C8B3" w:rsidR="007908EF" w:rsidRDefault="005971E3" w:rsidP="00E626E7">
            <w:pPr>
              <w:widowControl/>
              <w:jc w:val="left"/>
              <w:rPr>
                <w:kern w:val="0"/>
                <w:sz w:val="24"/>
                <w:szCs w:val="24"/>
              </w:rPr>
            </w:pPr>
            <w:r>
              <w:rPr>
                <w:rFonts w:ascii="Arial" w:hAnsi="Arial" w:cs="Arial"/>
                <w:color w:val="222222"/>
                <w:sz w:val="20"/>
                <w:szCs w:val="20"/>
                <w:shd w:val="clear" w:color="auto" w:fill="FFFFFF"/>
              </w:rPr>
              <w:t>Walker A S, Steele S R. The future of robotic instruments in colon and rectal surgery[C]//Seminars in Colon and Rectal Surgery. WB Saunders, 2016, 27(3): 144-149.</w:t>
            </w:r>
            <w:r>
              <w:rPr>
                <w:kern w:val="0"/>
                <w:sz w:val="24"/>
                <w:szCs w:val="24"/>
              </w:rPr>
              <w:t xml:space="preserve"> </w:t>
            </w:r>
            <w:r w:rsidR="00E626E7">
              <w:rPr>
                <w:kern w:val="0"/>
                <w:sz w:val="24"/>
                <w:szCs w:val="24"/>
              </w:rPr>
              <w:t>--2</w:t>
            </w:r>
          </w:p>
          <w:p w14:paraId="2F9E02A8" w14:textId="213427F3" w:rsidR="005971E3" w:rsidRDefault="002F3F70" w:rsidP="00E626E7">
            <w:pPr>
              <w:widowControl/>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Alessandrini</w:t>
            </w:r>
            <w:proofErr w:type="spellEnd"/>
            <w:r>
              <w:rPr>
                <w:rFonts w:ascii="Arial" w:hAnsi="Arial" w:cs="Arial"/>
                <w:color w:val="222222"/>
                <w:sz w:val="20"/>
                <w:szCs w:val="20"/>
                <w:shd w:val="clear" w:color="auto" w:fill="FFFFFF"/>
              </w:rPr>
              <w:t xml:space="preserve"> M, De Padova A, Napolitano B, et al. The AESOP robot system for video-assisted rigid endoscopic </w:t>
            </w:r>
            <w:proofErr w:type="spellStart"/>
            <w:r>
              <w:rPr>
                <w:rFonts w:ascii="Arial" w:hAnsi="Arial" w:cs="Arial"/>
                <w:color w:val="222222"/>
                <w:sz w:val="20"/>
                <w:szCs w:val="20"/>
                <w:shd w:val="clear" w:color="auto" w:fill="FFFFFF"/>
              </w:rPr>
              <w:t>laryngosurgery</w:t>
            </w:r>
            <w:proofErr w:type="spellEnd"/>
            <w:r>
              <w:rPr>
                <w:rFonts w:ascii="Arial" w:hAnsi="Arial" w:cs="Arial"/>
                <w:color w:val="222222"/>
                <w:sz w:val="20"/>
                <w:szCs w:val="20"/>
                <w:shd w:val="clear" w:color="auto" w:fill="FFFFFF"/>
              </w:rPr>
              <w:t>[J]. European Archives of Oto-rhino-laryngology, 2008, 265: 1121-1123.</w:t>
            </w:r>
          </w:p>
          <w:p w14:paraId="4726E5D1" w14:textId="79B130B6" w:rsidR="00E927F2" w:rsidRDefault="005971E3" w:rsidP="00E626E7">
            <w:pPr>
              <w:widowControl/>
              <w:jc w:val="left"/>
              <w:rPr>
                <w:kern w:val="0"/>
                <w:sz w:val="24"/>
                <w:szCs w:val="24"/>
              </w:rPr>
            </w:pPr>
            <w:r>
              <w:rPr>
                <w:rFonts w:ascii="Arial" w:hAnsi="Arial" w:cs="Arial"/>
                <w:color w:val="222222"/>
                <w:sz w:val="20"/>
                <w:szCs w:val="20"/>
                <w:shd w:val="clear" w:color="auto" w:fill="FFFFFF"/>
              </w:rPr>
              <w:t xml:space="preserve">Gupta G S, Mukhopadhyay S C, </w:t>
            </w:r>
            <w:proofErr w:type="spellStart"/>
            <w:r>
              <w:rPr>
                <w:rFonts w:ascii="Arial" w:hAnsi="Arial" w:cs="Arial"/>
                <w:color w:val="222222"/>
                <w:sz w:val="20"/>
                <w:szCs w:val="20"/>
                <w:shd w:val="clear" w:color="auto" w:fill="FFFFFF"/>
              </w:rPr>
              <w:t>Messom</w:t>
            </w:r>
            <w:proofErr w:type="spellEnd"/>
            <w:r>
              <w:rPr>
                <w:rFonts w:ascii="Arial" w:hAnsi="Arial" w:cs="Arial"/>
                <w:color w:val="222222"/>
                <w:sz w:val="20"/>
                <w:szCs w:val="20"/>
                <w:shd w:val="clear" w:color="auto" w:fill="FFFFFF"/>
              </w:rPr>
              <w:t xml:space="preserve"> C H, et al. Master–slave control of a teleoperated anthropomorphic robotic arm with gripping force sensing[J]. IEEE Transactions on Instrumentation and Measurement, 2006, 55(6): 2136-2145.</w:t>
            </w:r>
            <w:r>
              <w:rPr>
                <w:kern w:val="0"/>
                <w:sz w:val="24"/>
                <w:szCs w:val="24"/>
              </w:rPr>
              <w:t xml:space="preserve"> </w:t>
            </w:r>
            <w:r w:rsidR="00FB7247">
              <w:rPr>
                <w:kern w:val="0"/>
                <w:sz w:val="24"/>
                <w:szCs w:val="24"/>
              </w:rPr>
              <w:t>–</w:t>
            </w:r>
            <w:r w:rsidR="00E927F2">
              <w:rPr>
                <w:kern w:val="0"/>
                <w:sz w:val="24"/>
                <w:szCs w:val="24"/>
              </w:rPr>
              <w:t>4</w:t>
            </w:r>
          </w:p>
          <w:p w14:paraId="1DA6C083" w14:textId="4AAA1F2A" w:rsidR="007B5D89" w:rsidRDefault="007B5D89" w:rsidP="00E626E7">
            <w:pPr>
              <w:widowControl/>
              <w:jc w:val="left"/>
              <w:rPr>
                <w:kern w:val="0"/>
                <w:sz w:val="24"/>
                <w:szCs w:val="24"/>
              </w:rPr>
            </w:pPr>
            <w:r>
              <w:rPr>
                <w:rFonts w:ascii="Arial" w:hAnsi="Arial" w:cs="Arial"/>
                <w:color w:val="222222"/>
                <w:sz w:val="20"/>
                <w:szCs w:val="20"/>
                <w:shd w:val="clear" w:color="auto" w:fill="FFFFFF"/>
              </w:rPr>
              <w:t>Hwang M, Kwon D S. K</w:t>
            </w:r>
            <w:r>
              <w:rPr>
                <w:rFonts w:ascii="宋体" w:eastAsia="宋体" w:hAnsi="宋体" w:cs="宋体" w:hint="eastAsia"/>
                <w:color w:val="222222"/>
                <w:sz w:val="20"/>
                <w:szCs w:val="20"/>
                <w:shd w:val="clear" w:color="auto" w:fill="FFFFFF"/>
              </w:rPr>
              <w:t>‐</w:t>
            </w:r>
            <w:r>
              <w:rPr>
                <w:rFonts w:ascii="Arial" w:hAnsi="Arial" w:cs="Arial"/>
                <w:color w:val="222222"/>
                <w:sz w:val="20"/>
                <w:szCs w:val="20"/>
                <w:shd w:val="clear" w:color="auto" w:fill="FFFFFF"/>
              </w:rPr>
              <w:t>FLEX: a flexible robotic platform for scar</w:t>
            </w:r>
            <w:r>
              <w:rPr>
                <w:rFonts w:ascii="宋体" w:eastAsia="宋体" w:hAnsi="宋体" w:cs="宋体" w:hint="eastAsia"/>
                <w:color w:val="222222"/>
                <w:sz w:val="20"/>
                <w:szCs w:val="20"/>
                <w:shd w:val="clear" w:color="auto" w:fill="FFFFFF"/>
              </w:rPr>
              <w:t>‐</w:t>
            </w:r>
            <w:r>
              <w:rPr>
                <w:rFonts w:ascii="Arial" w:hAnsi="Arial" w:cs="Arial"/>
                <w:color w:val="222222"/>
                <w:sz w:val="20"/>
                <w:szCs w:val="20"/>
                <w:shd w:val="clear" w:color="auto" w:fill="FFFFFF"/>
              </w:rPr>
              <w:t>free endoscopic surgery[J]. The International Journal of Medical Robotics and Computer Assisted Surgery, 2020, 16(2): e2078.</w:t>
            </w:r>
          </w:p>
          <w:p w14:paraId="200BBC4B" w14:textId="3BCDFDEF" w:rsidR="007908EF" w:rsidRDefault="007908EF" w:rsidP="007908EF">
            <w:pPr>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J. </w:t>
            </w:r>
            <w:proofErr w:type="spellStart"/>
            <w:r>
              <w:rPr>
                <w:rFonts w:ascii="Arial" w:hAnsi="Arial" w:cs="Arial"/>
                <w:color w:val="333333"/>
                <w:sz w:val="18"/>
                <w:szCs w:val="18"/>
                <w:shd w:val="clear" w:color="auto" w:fill="FFFFFF"/>
              </w:rPr>
              <w:t>Batlle</w:t>
            </w:r>
            <w:proofErr w:type="spellEnd"/>
            <w:r>
              <w:rPr>
                <w:rFonts w:ascii="Arial" w:hAnsi="Arial" w:cs="Arial"/>
                <w:color w:val="333333"/>
                <w:sz w:val="18"/>
                <w:szCs w:val="18"/>
                <w:shd w:val="clear" w:color="auto" w:fill="FFFFFF"/>
              </w:rPr>
              <w:t xml:space="preserve">, P. </w:t>
            </w:r>
            <w:proofErr w:type="spellStart"/>
            <w:r>
              <w:rPr>
                <w:rFonts w:ascii="Arial" w:hAnsi="Arial" w:cs="Arial"/>
                <w:color w:val="333333"/>
                <w:sz w:val="18"/>
                <w:szCs w:val="18"/>
                <w:shd w:val="clear" w:color="auto" w:fill="FFFFFF"/>
              </w:rPr>
              <w:t>Ridao</w:t>
            </w:r>
            <w:proofErr w:type="spellEnd"/>
            <w:r>
              <w:rPr>
                <w:rFonts w:ascii="Arial" w:hAnsi="Arial" w:cs="Arial"/>
                <w:color w:val="333333"/>
                <w:sz w:val="18"/>
                <w:szCs w:val="18"/>
                <w:shd w:val="clear" w:color="auto" w:fill="FFFFFF"/>
              </w:rPr>
              <w:t xml:space="preserve"> and J. Salvi, "Integration of a teleoperated robotic arm with vision systems using CORBA compatible software", </w:t>
            </w:r>
            <w:r>
              <w:rPr>
                <w:rStyle w:val="ad"/>
                <w:rFonts w:ascii="Arial" w:hAnsi="Arial" w:cs="Arial"/>
                <w:color w:val="333333"/>
                <w:sz w:val="18"/>
                <w:szCs w:val="18"/>
                <w:shd w:val="clear" w:color="auto" w:fill="FFFFFF"/>
              </w:rPr>
              <w:t xml:space="preserve">Proc. 30th Int. </w:t>
            </w:r>
            <w:proofErr w:type="spellStart"/>
            <w:r>
              <w:rPr>
                <w:rStyle w:val="ad"/>
                <w:rFonts w:ascii="Arial" w:hAnsi="Arial" w:cs="Arial"/>
                <w:color w:val="333333"/>
                <w:sz w:val="18"/>
                <w:szCs w:val="18"/>
                <w:shd w:val="clear" w:color="auto" w:fill="FFFFFF"/>
              </w:rPr>
              <w:t>Symp</w:t>
            </w:r>
            <w:proofErr w:type="spellEnd"/>
            <w:r>
              <w:rPr>
                <w:rStyle w:val="ad"/>
                <w:rFonts w:ascii="Arial" w:hAnsi="Arial" w:cs="Arial"/>
                <w:color w:val="333333"/>
                <w:sz w:val="18"/>
                <w:szCs w:val="18"/>
                <w:shd w:val="clear" w:color="auto" w:fill="FFFFFF"/>
              </w:rPr>
              <w:t xml:space="preserve">. </w:t>
            </w:r>
            <w:proofErr w:type="spellStart"/>
            <w:r>
              <w:rPr>
                <w:rStyle w:val="ad"/>
                <w:rFonts w:ascii="Arial" w:hAnsi="Arial" w:cs="Arial"/>
                <w:color w:val="333333"/>
                <w:sz w:val="18"/>
                <w:szCs w:val="18"/>
                <w:shd w:val="clear" w:color="auto" w:fill="FFFFFF"/>
              </w:rPr>
              <w:t>Automot</w:t>
            </w:r>
            <w:proofErr w:type="spellEnd"/>
            <w:r>
              <w:rPr>
                <w:rStyle w:val="ad"/>
                <w:rFonts w:ascii="Arial" w:hAnsi="Arial" w:cs="Arial"/>
                <w:color w:val="333333"/>
                <w:sz w:val="18"/>
                <w:szCs w:val="18"/>
                <w:shd w:val="clear" w:color="auto" w:fill="FFFFFF"/>
              </w:rPr>
              <w:t xml:space="preserve">. Technol. and </w:t>
            </w:r>
            <w:proofErr w:type="spellStart"/>
            <w:r>
              <w:rPr>
                <w:rStyle w:val="ad"/>
                <w:rFonts w:ascii="Arial" w:hAnsi="Arial" w:cs="Arial"/>
                <w:color w:val="333333"/>
                <w:sz w:val="18"/>
                <w:szCs w:val="18"/>
                <w:shd w:val="clear" w:color="auto" w:fill="FFFFFF"/>
              </w:rPr>
              <w:t>Autom</w:t>
            </w:r>
            <w:proofErr w:type="spellEnd"/>
            <w:r>
              <w:rPr>
                <w:rStyle w:val="ad"/>
                <w:rFonts w:ascii="Arial" w:hAnsi="Arial" w:cs="Arial"/>
                <w:color w:val="333333"/>
                <w:sz w:val="18"/>
                <w:szCs w:val="18"/>
                <w:shd w:val="clear" w:color="auto" w:fill="FFFFFF"/>
              </w:rPr>
              <w:t>.</w:t>
            </w:r>
            <w:r>
              <w:rPr>
                <w:rFonts w:ascii="Arial" w:hAnsi="Arial" w:cs="Arial"/>
                <w:color w:val="333333"/>
                <w:sz w:val="18"/>
                <w:szCs w:val="18"/>
                <w:shd w:val="clear" w:color="auto" w:fill="FFFFFF"/>
              </w:rPr>
              <w:t>, pp. 371-378, 1997-Jun.</w:t>
            </w:r>
          </w:p>
          <w:p w14:paraId="68938CFE" w14:textId="69F4E23F" w:rsidR="000A1416" w:rsidRDefault="000A1416" w:rsidP="007908EF">
            <w:pPr>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W. </w:t>
            </w:r>
            <w:proofErr w:type="spellStart"/>
            <w:r>
              <w:rPr>
                <w:rFonts w:ascii="Arial" w:hAnsi="Arial" w:cs="Arial"/>
                <w:color w:val="333333"/>
                <w:sz w:val="18"/>
                <w:szCs w:val="18"/>
                <w:shd w:val="clear" w:color="auto" w:fill="FFFFFF"/>
              </w:rPr>
              <w:t>Uttal</w:t>
            </w:r>
            <w:proofErr w:type="spellEnd"/>
            <w:r>
              <w:rPr>
                <w:rFonts w:ascii="Arial" w:hAnsi="Arial" w:cs="Arial"/>
                <w:color w:val="333333"/>
                <w:sz w:val="18"/>
                <w:szCs w:val="18"/>
                <w:shd w:val="clear" w:color="auto" w:fill="FFFFFF"/>
              </w:rPr>
              <w:t>, "Teleoperators", </w:t>
            </w:r>
            <w:r>
              <w:rPr>
                <w:rStyle w:val="ad"/>
                <w:rFonts w:ascii="Arial" w:hAnsi="Arial" w:cs="Arial"/>
                <w:color w:val="333333"/>
                <w:sz w:val="18"/>
                <w:szCs w:val="18"/>
                <w:shd w:val="clear" w:color="auto" w:fill="FFFFFF"/>
              </w:rPr>
              <w:t>Sci. Amer.</w:t>
            </w:r>
            <w:r>
              <w:rPr>
                <w:rFonts w:ascii="Arial" w:hAnsi="Arial" w:cs="Arial"/>
                <w:color w:val="333333"/>
                <w:sz w:val="18"/>
                <w:szCs w:val="18"/>
                <w:shd w:val="clear" w:color="auto" w:fill="FFFFFF"/>
              </w:rPr>
              <w:t>, vol. 261, pp. 74-79, Dec. 1989.</w:t>
            </w:r>
            <w:r w:rsidR="00D83CC4">
              <w:rPr>
                <w:rFonts w:ascii="Arial" w:hAnsi="Arial" w:cs="Arial"/>
                <w:color w:val="333333"/>
                <w:sz w:val="18"/>
                <w:szCs w:val="18"/>
                <w:shd w:val="clear" w:color="auto" w:fill="FFFFFF"/>
              </w:rPr>
              <w:t xml:space="preserve"> --- </w:t>
            </w:r>
            <w:r>
              <w:rPr>
                <w:rFonts w:ascii="Arial" w:hAnsi="Arial" w:cs="Arial"/>
                <w:color w:val="333333"/>
                <w:sz w:val="18"/>
                <w:szCs w:val="18"/>
                <w:shd w:val="clear" w:color="auto" w:fill="FFFFFF"/>
              </w:rPr>
              <w:t>6</w:t>
            </w:r>
          </w:p>
          <w:p w14:paraId="32F70228" w14:textId="34735846" w:rsidR="006978B7" w:rsidRDefault="006978B7" w:rsidP="006978B7">
            <w:pPr>
              <w:widowControl/>
              <w:jc w:val="left"/>
              <w:rPr>
                <w:kern w:val="0"/>
                <w:sz w:val="24"/>
                <w:szCs w:val="24"/>
              </w:rPr>
            </w:pPr>
            <w:r>
              <w:rPr>
                <w:rFonts w:ascii="Arial" w:hAnsi="Arial" w:cs="Arial"/>
                <w:color w:val="222222"/>
                <w:sz w:val="20"/>
                <w:szCs w:val="20"/>
                <w:shd w:val="clear" w:color="auto" w:fill="FFFFFF"/>
              </w:rPr>
              <w:t xml:space="preserve">Miyazaki, F., </w:t>
            </w:r>
            <w:proofErr w:type="spellStart"/>
            <w:r>
              <w:rPr>
                <w:rFonts w:ascii="Arial" w:hAnsi="Arial" w:cs="Arial"/>
                <w:color w:val="222222"/>
                <w:sz w:val="20"/>
                <w:szCs w:val="20"/>
                <w:shd w:val="clear" w:color="auto" w:fill="FFFFFF"/>
              </w:rPr>
              <w:t>Matsubayashi</w:t>
            </w:r>
            <w:proofErr w:type="spellEnd"/>
            <w:r>
              <w:rPr>
                <w:rFonts w:ascii="Arial" w:hAnsi="Arial" w:cs="Arial"/>
                <w:color w:val="222222"/>
                <w:sz w:val="20"/>
                <w:szCs w:val="20"/>
                <w:shd w:val="clear" w:color="auto" w:fill="FFFFFF"/>
              </w:rPr>
              <w:t xml:space="preserve">, S., Yoshimi, T., &amp; </w:t>
            </w:r>
            <w:proofErr w:type="spellStart"/>
            <w:r>
              <w:rPr>
                <w:rFonts w:ascii="Arial" w:hAnsi="Arial" w:cs="Arial"/>
                <w:color w:val="222222"/>
                <w:sz w:val="20"/>
                <w:szCs w:val="20"/>
                <w:shd w:val="clear" w:color="auto" w:fill="FFFFFF"/>
              </w:rPr>
              <w:t>Arimoto</w:t>
            </w:r>
            <w:proofErr w:type="spellEnd"/>
            <w:r>
              <w:rPr>
                <w:rFonts w:ascii="Arial" w:hAnsi="Arial" w:cs="Arial"/>
                <w:color w:val="222222"/>
                <w:sz w:val="20"/>
                <w:szCs w:val="20"/>
                <w:shd w:val="clear" w:color="auto" w:fill="FFFFFF"/>
              </w:rPr>
              <w:t>, S. (1986, April). A new control methodology toward advanced teleoperation of master-slave robot systems. In </w:t>
            </w:r>
            <w:r>
              <w:rPr>
                <w:rFonts w:ascii="Arial" w:hAnsi="Arial" w:cs="Arial"/>
                <w:i/>
                <w:iCs/>
                <w:color w:val="222222"/>
                <w:sz w:val="20"/>
                <w:szCs w:val="20"/>
                <w:shd w:val="clear" w:color="auto" w:fill="FFFFFF"/>
              </w:rPr>
              <w:t>Proceedings. 1986 IEEE International Conference on Robotics and Automation</w:t>
            </w:r>
            <w:r>
              <w:rPr>
                <w:rFonts w:ascii="Arial" w:hAnsi="Arial" w:cs="Arial"/>
                <w:color w:val="222222"/>
                <w:sz w:val="20"/>
                <w:szCs w:val="20"/>
                <w:shd w:val="clear" w:color="auto" w:fill="FFFFFF"/>
              </w:rPr>
              <w:t> (Vol. 3, pp. 997-1002). IEEE. ---7</w:t>
            </w:r>
          </w:p>
          <w:p w14:paraId="1694D61D" w14:textId="20EAD7E9" w:rsidR="00720949" w:rsidRDefault="00720949" w:rsidP="00720949">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Serafini, P., </w:t>
            </w:r>
            <w:proofErr w:type="spellStart"/>
            <w:r>
              <w:rPr>
                <w:rFonts w:ascii="Arial" w:hAnsi="Arial" w:cs="Arial"/>
                <w:color w:val="222222"/>
                <w:sz w:val="20"/>
                <w:szCs w:val="20"/>
                <w:shd w:val="clear" w:color="auto" w:fill="FFFFFF"/>
              </w:rPr>
              <w:t>Guazzelli</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Schrefler</w:t>
            </w:r>
            <w:proofErr w:type="spellEnd"/>
            <w:r>
              <w:rPr>
                <w:rFonts w:ascii="Arial" w:hAnsi="Arial" w:cs="Arial"/>
                <w:color w:val="222222"/>
                <w:sz w:val="20"/>
                <w:szCs w:val="20"/>
                <w:shd w:val="clear" w:color="auto" w:fill="FFFFFF"/>
              </w:rPr>
              <w:t xml:space="preserve">, B., Pfeiffer, F., </w:t>
            </w:r>
            <w:proofErr w:type="spellStart"/>
            <w:r>
              <w:rPr>
                <w:rFonts w:ascii="Arial" w:hAnsi="Arial" w:cs="Arial"/>
                <w:color w:val="222222"/>
                <w:sz w:val="20"/>
                <w:szCs w:val="20"/>
                <w:shd w:val="clear" w:color="auto" w:fill="FFFFFF"/>
              </w:rPr>
              <w:t>Rammerstorfer</w:t>
            </w:r>
            <w:proofErr w:type="spellEnd"/>
            <w:r>
              <w:rPr>
                <w:rFonts w:ascii="Arial" w:hAnsi="Arial" w:cs="Arial"/>
                <w:color w:val="222222"/>
                <w:sz w:val="20"/>
                <w:szCs w:val="20"/>
                <w:shd w:val="clear" w:color="auto" w:fill="FFFFFF"/>
              </w:rPr>
              <w:t>, F. G., Popov, E. P., &amp; Lakota, N. A. (1974). Design of Master-Slave Manipulators: Biotechnical Aspects.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On Theory and Practice of Robots and Manipulators: Volume I</w:t>
            </w:r>
            <w:r>
              <w:rPr>
                <w:rFonts w:ascii="Arial" w:hAnsi="Arial" w:cs="Arial"/>
                <w:color w:val="222222"/>
                <w:sz w:val="20"/>
                <w:szCs w:val="20"/>
                <w:shd w:val="clear" w:color="auto" w:fill="FFFFFF"/>
              </w:rPr>
              <w:t>, 231-240.</w:t>
            </w:r>
            <w:r w:rsidR="00B8443D">
              <w:rPr>
                <w:rFonts w:ascii="Arial" w:hAnsi="Arial" w:cs="Arial"/>
                <w:color w:val="222222"/>
                <w:sz w:val="20"/>
                <w:szCs w:val="20"/>
                <w:shd w:val="clear" w:color="auto" w:fill="FFFFFF"/>
              </w:rPr>
              <w:t xml:space="preserve"> ---8</w:t>
            </w:r>
          </w:p>
          <w:p w14:paraId="2F74F400" w14:textId="1FDFDE4C" w:rsidR="005137DA" w:rsidRDefault="005137DA" w:rsidP="005137DA">
            <w:pPr>
              <w:widowControl/>
              <w:jc w:val="left"/>
              <w:rPr>
                <w:kern w:val="0"/>
                <w:sz w:val="24"/>
                <w:szCs w:val="24"/>
              </w:rPr>
            </w:pPr>
            <w:proofErr w:type="spellStart"/>
            <w:r>
              <w:rPr>
                <w:rFonts w:ascii="Arial" w:hAnsi="Arial" w:cs="Arial"/>
                <w:color w:val="222222"/>
                <w:sz w:val="20"/>
                <w:szCs w:val="20"/>
                <w:shd w:val="clear" w:color="auto" w:fill="FFFFFF"/>
              </w:rPr>
              <w:t>Simorov</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Otte</w:t>
            </w:r>
            <w:proofErr w:type="spellEnd"/>
            <w:r>
              <w:rPr>
                <w:rFonts w:ascii="Arial" w:hAnsi="Arial" w:cs="Arial"/>
                <w:color w:val="222222"/>
                <w:sz w:val="20"/>
                <w:szCs w:val="20"/>
                <w:shd w:val="clear" w:color="auto" w:fill="FFFFFF"/>
              </w:rPr>
              <w:t xml:space="preserve">, R. S., </w:t>
            </w:r>
            <w:proofErr w:type="spellStart"/>
            <w:r>
              <w:rPr>
                <w:rFonts w:ascii="Arial" w:hAnsi="Arial" w:cs="Arial"/>
                <w:color w:val="222222"/>
                <w:sz w:val="20"/>
                <w:szCs w:val="20"/>
                <w:shd w:val="clear" w:color="auto" w:fill="FFFFFF"/>
              </w:rPr>
              <w:t>Kopietz</w:t>
            </w:r>
            <w:proofErr w:type="spellEnd"/>
            <w:r>
              <w:rPr>
                <w:rFonts w:ascii="Arial" w:hAnsi="Arial" w:cs="Arial"/>
                <w:color w:val="222222"/>
                <w:sz w:val="20"/>
                <w:szCs w:val="20"/>
                <w:shd w:val="clear" w:color="auto" w:fill="FFFFFF"/>
              </w:rPr>
              <w:t xml:space="preserve">, C. M., &amp; </w:t>
            </w:r>
            <w:proofErr w:type="spellStart"/>
            <w:r>
              <w:rPr>
                <w:rFonts w:ascii="Arial" w:hAnsi="Arial" w:cs="Arial"/>
                <w:color w:val="222222"/>
                <w:sz w:val="20"/>
                <w:szCs w:val="20"/>
                <w:shd w:val="clear" w:color="auto" w:fill="FFFFFF"/>
              </w:rPr>
              <w:t>Oleynikov</w:t>
            </w:r>
            <w:proofErr w:type="spellEnd"/>
            <w:r>
              <w:rPr>
                <w:rFonts w:ascii="Arial" w:hAnsi="Arial" w:cs="Arial"/>
                <w:color w:val="222222"/>
                <w:sz w:val="20"/>
                <w:szCs w:val="20"/>
                <w:shd w:val="clear" w:color="auto" w:fill="FFFFFF"/>
              </w:rPr>
              <w:t xml:space="preserve">, D. (2012). Review of surgical robotics user interface: what is the best way to control robotic </w:t>
            </w:r>
            <w:proofErr w:type="gramStart"/>
            <w:r>
              <w:rPr>
                <w:rFonts w:ascii="Arial" w:hAnsi="Arial" w:cs="Arial"/>
                <w:color w:val="222222"/>
                <w:sz w:val="20"/>
                <w:szCs w:val="20"/>
                <w:shd w:val="clear" w:color="auto" w:fill="FFFFFF"/>
              </w:rPr>
              <w:t>surgery?.</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Surgical endoscopy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 2117-</w:t>
            </w:r>
            <w:proofErr w:type="gramStart"/>
            <w:r>
              <w:rPr>
                <w:rFonts w:ascii="Arial" w:hAnsi="Arial" w:cs="Arial"/>
                <w:color w:val="222222"/>
                <w:sz w:val="20"/>
                <w:szCs w:val="20"/>
                <w:shd w:val="clear" w:color="auto" w:fill="FFFFFF"/>
              </w:rPr>
              <w:t>2125.---</w:t>
            </w:r>
            <w:proofErr w:type="gramEnd"/>
            <w:r>
              <w:rPr>
                <w:rFonts w:ascii="Arial" w:hAnsi="Arial" w:cs="Arial"/>
                <w:color w:val="222222"/>
                <w:sz w:val="20"/>
                <w:szCs w:val="20"/>
                <w:shd w:val="clear" w:color="auto" w:fill="FFFFFF"/>
              </w:rPr>
              <w:t>9</w:t>
            </w:r>
          </w:p>
          <w:p w14:paraId="6C69DC90" w14:textId="1B7F3CBF" w:rsidR="005137DA" w:rsidRDefault="005137DA" w:rsidP="00720949">
            <w:pPr>
              <w:widowControl/>
              <w:jc w:val="left"/>
              <w:rPr>
                <w:kern w:val="0"/>
                <w:sz w:val="24"/>
                <w:szCs w:val="24"/>
              </w:rPr>
            </w:pPr>
            <w:proofErr w:type="spellStart"/>
            <w:r>
              <w:rPr>
                <w:rFonts w:ascii="Arial" w:hAnsi="Arial" w:cs="Arial"/>
                <w:color w:val="222222"/>
                <w:sz w:val="20"/>
                <w:szCs w:val="20"/>
                <w:shd w:val="clear" w:color="auto" w:fill="FFFFFF"/>
              </w:rPr>
              <w:t>Hanly</w:t>
            </w:r>
            <w:proofErr w:type="spellEnd"/>
            <w:r>
              <w:rPr>
                <w:rFonts w:ascii="Arial" w:hAnsi="Arial" w:cs="Arial"/>
                <w:color w:val="222222"/>
                <w:sz w:val="20"/>
                <w:szCs w:val="20"/>
                <w:shd w:val="clear" w:color="auto" w:fill="FFFFFF"/>
              </w:rPr>
              <w:t xml:space="preserve">, E. J., &amp; </w:t>
            </w:r>
            <w:proofErr w:type="spellStart"/>
            <w:r>
              <w:rPr>
                <w:rFonts w:ascii="Arial" w:hAnsi="Arial" w:cs="Arial"/>
                <w:color w:val="222222"/>
                <w:sz w:val="20"/>
                <w:szCs w:val="20"/>
                <w:shd w:val="clear" w:color="auto" w:fill="FFFFFF"/>
              </w:rPr>
              <w:t>Talamini</w:t>
            </w:r>
            <w:proofErr w:type="spellEnd"/>
            <w:r>
              <w:rPr>
                <w:rFonts w:ascii="Arial" w:hAnsi="Arial" w:cs="Arial"/>
                <w:color w:val="222222"/>
                <w:sz w:val="20"/>
                <w:szCs w:val="20"/>
                <w:shd w:val="clear" w:color="auto" w:fill="FFFFFF"/>
              </w:rPr>
              <w:t>, M. A. (2004). Robotic abdominal surgery.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The American journal of surgery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188</w:t>
            </w:r>
            <w:r>
              <w:rPr>
                <w:rFonts w:ascii="Arial" w:hAnsi="Arial" w:cs="Arial"/>
                <w:color w:val="222222"/>
                <w:sz w:val="20"/>
                <w:szCs w:val="20"/>
                <w:shd w:val="clear" w:color="auto" w:fill="FFFFFF"/>
              </w:rPr>
              <w:t>(4), 19-26.</w:t>
            </w:r>
            <w:r>
              <w:rPr>
                <w:rFonts w:hint="eastAsia"/>
                <w:kern w:val="0"/>
                <w:sz w:val="24"/>
                <w:szCs w:val="24"/>
              </w:rPr>
              <w:t xml:space="preserve"> </w:t>
            </w:r>
            <w:r>
              <w:rPr>
                <w:kern w:val="0"/>
                <w:sz w:val="24"/>
                <w:szCs w:val="24"/>
              </w:rPr>
              <w:t>---10</w:t>
            </w:r>
          </w:p>
          <w:p w14:paraId="190A1A8D" w14:textId="14FD328F" w:rsidR="00780E49" w:rsidRDefault="00780E49" w:rsidP="00780E49">
            <w:pPr>
              <w:widowControl/>
              <w:jc w:val="left"/>
              <w:rPr>
                <w:kern w:val="0"/>
                <w:sz w:val="24"/>
                <w:szCs w:val="24"/>
              </w:rPr>
            </w:pPr>
            <w:proofErr w:type="spellStart"/>
            <w:r>
              <w:rPr>
                <w:rFonts w:ascii="Arial" w:hAnsi="Arial" w:cs="Arial"/>
                <w:color w:val="222222"/>
                <w:sz w:val="20"/>
                <w:szCs w:val="20"/>
                <w:shd w:val="clear" w:color="auto" w:fill="FFFFFF"/>
              </w:rPr>
              <w:t>Phee</w:t>
            </w:r>
            <w:proofErr w:type="spellEnd"/>
            <w:r>
              <w:rPr>
                <w:rFonts w:ascii="Arial" w:hAnsi="Arial" w:cs="Arial"/>
                <w:color w:val="222222"/>
                <w:sz w:val="20"/>
                <w:szCs w:val="20"/>
                <w:shd w:val="clear" w:color="auto" w:fill="FFFFFF"/>
              </w:rPr>
              <w:t xml:space="preserve">, S. J., Low, S. C., Huynh, V. A., </w:t>
            </w:r>
            <w:proofErr w:type="spellStart"/>
            <w:r>
              <w:rPr>
                <w:rFonts w:ascii="Arial" w:hAnsi="Arial" w:cs="Arial"/>
                <w:color w:val="222222"/>
                <w:sz w:val="20"/>
                <w:szCs w:val="20"/>
                <w:shd w:val="clear" w:color="auto" w:fill="FFFFFF"/>
              </w:rPr>
              <w:t>Kencana</w:t>
            </w:r>
            <w:proofErr w:type="spellEnd"/>
            <w:r>
              <w:rPr>
                <w:rFonts w:ascii="Arial" w:hAnsi="Arial" w:cs="Arial"/>
                <w:color w:val="222222"/>
                <w:sz w:val="20"/>
                <w:szCs w:val="20"/>
                <w:shd w:val="clear" w:color="auto" w:fill="FFFFFF"/>
              </w:rPr>
              <w:t>, A. P., Sun, Z. L., &amp; Yang, K. (2009, September). Master and slave transluminal endoscopic robot (MASTER) for natural orifice transluminal endoscopic surgery.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2009 Annual International Conference of the IEEE Engineering in Medicine and Biology Society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1192-1195). IEEE.  ---11</w:t>
            </w:r>
          </w:p>
          <w:p w14:paraId="119773A8" w14:textId="5883106D" w:rsidR="004C45B6" w:rsidRDefault="004C45B6" w:rsidP="004C45B6">
            <w:pPr>
              <w:widowControl/>
              <w:jc w:val="left"/>
              <w:rPr>
                <w:kern w:val="0"/>
                <w:sz w:val="24"/>
                <w:szCs w:val="24"/>
              </w:rPr>
            </w:pPr>
            <w:r>
              <w:rPr>
                <w:rFonts w:ascii="Arial" w:hAnsi="Arial" w:cs="Arial"/>
                <w:color w:val="222222"/>
                <w:sz w:val="20"/>
                <w:szCs w:val="20"/>
                <w:shd w:val="clear" w:color="auto" w:fill="FFFFFF"/>
              </w:rPr>
              <w:t xml:space="preserve">Santos, L., Carbonaro, N., </w:t>
            </w:r>
            <w:proofErr w:type="spellStart"/>
            <w:r>
              <w:rPr>
                <w:rFonts w:ascii="Arial" w:hAnsi="Arial" w:cs="Arial"/>
                <w:color w:val="222222"/>
                <w:sz w:val="20"/>
                <w:szCs w:val="20"/>
                <w:shd w:val="clear" w:color="auto" w:fill="FFFFFF"/>
              </w:rPr>
              <w:t>Tognetti</w:t>
            </w:r>
            <w:proofErr w:type="spellEnd"/>
            <w:r>
              <w:rPr>
                <w:rFonts w:ascii="Arial" w:hAnsi="Arial" w:cs="Arial"/>
                <w:color w:val="222222"/>
                <w:sz w:val="20"/>
                <w:szCs w:val="20"/>
                <w:shd w:val="clear" w:color="auto" w:fill="FFFFFF"/>
              </w:rPr>
              <w:t xml:space="preserve">, A., González, J. L., De la Fuente, E., </w:t>
            </w:r>
            <w:proofErr w:type="spellStart"/>
            <w:r>
              <w:rPr>
                <w:rFonts w:ascii="Arial" w:hAnsi="Arial" w:cs="Arial"/>
                <w:color w:val="222222"/>
                <w:sz w:val="20"/>
                <w:szCs w:val="20"/>
                <w:shd w:val="clear" w:color="auto" w:fill="FFFFFF"/>
              </w:rPr>
              <w:t>Fraile</w:t>
            </w:r>
            <w:proofErr w:type="spellEnd"/>
            <w:r>
              <w:rPr>
                <w:rFonts w:ascii="Arial" w:hAnsi="Arial" w:cs="Arial"/>
                <w:color w:val="222222"/>
                <w:sz w:val="20"/>
                <w:szCs w:val="20"/>
                <w:shd w:val="clear" w:color="auto" w:fill="FFFFFF"/>
              </w:rPr>
              <w:t xml:space="preserve">, J. C., &amp; </w:t>
            </w:r>
            <w:r>
              <w:rPr>
                <w:rFonts w:ascii="Arial" w:hAnsi="Arial" w:cs="Arial"/>
                <w:color w:val="222222"/>
                <w:sz w:val="20"/>
                <w:szCs w:val="20"/>
                <w:shd w:val="clear" w:color="auto" w:fill="FFFFFF"/>
              </w:rPr>
              <w:lastRenderedPageBreak/>
              <w:t>Pérez-</w:t>
            </w:r>
            <w:proofErr w:type="spellStart"/>
            <w:r>
              <w:rPr>
                <w:rFonts w:ascii="Arial" w:hAnsi="Arial" w:cs="Arial"/>
                <w:color w:val="222222"/>
                <w:sz w:val="20"/>
                <w:szCs w:val="20"/>
                <w:shd w:val="clear" w:color="auto" w:fill="FFFFFF"/>
              </w:rPr>
              <w:t>Turiel</w:t>
            </w:r>
            <w:proofErr w:type="spellEnd"/>
            <w:r>
              <w:rPr>
                <w:rFonts w:ascii="Arial" w:hAnsi="Arial" w:cs="Arial"/>
                <w:color w:val="222222"/>
                <w:sz w:val="20"/>
                <w:szCs w:val="20"/>
                <w:shd w:val="clear" w:color="auto" w:fill="FFFFFF"/>
              </w:rPr>
              <w:t>, J. (2018). Dynamic gesture recognition using a smart glove in hand-assisted laparoscopic surgery.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Technologies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6</w:t>
            </w:r>
            <w:r>
              <w:rPr>
                <w:rFonts w:ascii="Arial" w:hAnsi="Arial" w:cs="Arial"/>
                <w:color w:val="222222"/>
                <w:sz w:val="20"/>
                <w:szCs w:val="20"/>
                <w:shd w:val="clear" w:color="auto" w:fill="FFFFFF"/>
              </w:rPr>
              <w:t>(1), 8. ----12</w:t>
            </w:r>
          </w:p>
          <w:p w14:paraId="7B4A33B0" w14:textId="77777777" w:rsidR="00780E49" w:rsidRPr="005137DA" w:rsidRDefault="00780E49" w:rsidP="00720949">
            <w:pPr>
              <w:widowControl/>
              <w:jc w:val="left"/>
              <w:rPr>
                <w:kern w:val="0"/>
                <w:sz w:val="24"/>
                <w:szCs w:val="24"/>
              </w:rPr>
            </w:pPr>
          </w:p>
          <w:p w14:paraId="4EE9CF17" w14:textId="71C7DE80" w:rsidR="005145DE" w:rsidRDefault="005145DE" w:rsidP="00720949">
            <w:pPr>
              <w:widowControl/>
              <w:jc w:val="left"/>
              <w:rPr>
                <w:kern w:val="0"/>
                <w:sz w:val="24"/>
                <w:szCs w:val="24"/>
              </w:rPr>
            </w:pPr>
            <w:r w:rsidRPr="005145DE">
              <w:rPr>
                <w:kern w:val="0"/>
                <w:sz w:val="24"/>
                <w:szCs w:val="24"/>
              </w:rPr>
              <w:t xml:space="preserve">O. M. </w:t>
            </w:r>
            <w:proofErr w:type="spellStart"/>
            <w:r w:rsidRPr="005145DE">
              <w:rPr>
                <w:kern w:val="0"/>
                <w:sz w:val="24"/>
                <w:szCs w:val="24"/>
              </w:rPr>
              <w:t>Omisore</w:t>
            </w:r>
            <w:proofErr w:type="spellEnd"/>
            <w:r w:rsidRPr="005145DE">
              <w:rPr>
                <w:kern w:val="0"/>
                <w:sz w:val="24"/>
                <w:szCs w:val="24"/>
              </w:rPr>
              <w:t xml:space="preserve">, S. Han, J. </w:t>
            </w:r>
            <w:proofErr w:type="spellStart"/>
            <w:r w:rsidRPr="005145DE">
              <w:rPr>
                <w:kern w:val="0"/>
                <w:sz w:val="24"/>
                <w:szCs w:val="24"/>
              </w:rPr>
              <w:t>Xiong</w:t>
            </w:r>
            <w:proofErr w:type="spellEnd"/>
            <w:r w:rsidRPr="005145DE">
              <w:rPr>
                <w:kern w:val="0"/>
                <w:sz w:val="24"/>
                <w:szCs w:val="24"/>
              </w:rPr>
              <w:t xml:space="preserve">, H. Li, Z. Li and L. Wang, "A Review on Flexible Robotic Systems for Minimally Invasive Surgery," in IEEE Transactions on Systems, Man, and Cybernetics: Systems, vol. 52, no. 1, pp. 631-644, Jan. 2022, </w:t>
            </w:r>
            <w:proofErr w:type="spellStart"/>
            <w:r w:rsidRPr="005145DE">
              <w:rPr>
                <w:kern w:val="0"/>
                <w:sz w:val="24"/>
                <w:szCs w:val="24"/>
              </w:rPr>
              <w:t>doi</w:t>
            </w:r>
            <w:proofErr w:type="spellEnd"/>
            <w:r w:rsidRPr="005145DE">
              <w:rPr>
                <w:kern w:val="0"/>
                <w:sz w:val="24"/>
                <w:szCs w:val="24"/>
              </w:rPr>
              <w:t>: 10.1109/TSMC.2020.</w:t>
            </w:r>
            <w:proofErr w:type="gramStart"/>
            <w:r w:rsidRPr="005145DE">
              <w:rPr>
                <w:kern w:val="0"/>
                <w:sz w:val="24"/>
                <w:szCs w:val="24"/>
              </w:rPr>
              <w:t>3026174.</w:t>
            </w:r>
            <w:r>
              <w:rPr>
                <w:kern w:val="0"/>
                <w:sz w:val="24"/>
                <w:szCs w:val="24"/>
              </w:rPr>
              <w:t>[</w:t>
            </w:r>
            <w:proofErr w:type="gramEnd"/>
            <w:r>
              <w:rPr>
                <w:kern w:val="0"/>
                <w:sz w:val="24"/>
                <w:szCs w:val="24"/>
              </w:rPr>
              <w:t>13-tmp]</w:t>
            </w:r>
          </w:p>
          <w:p w14:paraId="72987941" w14:textId="77777777" w:rsidR="006978B7" w:rsidRPr="00720949" w:rsidRDefault="006978B7" w:rsidP="007908EF">
            <w:pPr>
              <w:jc w:val="left"/>
              <w:rPr>
                <w:rFonts w:ascii="仿宋" w:eastAsia="仿宋" w:hAnsi="仿宋"/>
                <w:sz w:val="24"/>
                <w:szCs w:val="24"/>
              </w:rPr>
            </w:pPr>
          </w:p>
          <w:p w14:paraId="2F79C2C4" w14:textId="77777777" w:rsidR="000A0EA2" w:rsidRDefault="00A3638D">
            <w:pPr>
              <w:pStyle w:val="ab"/>
            </w:pPr>
            <w:r>
              <w:rPr>
                <w:rFonts w:hint="eastAsia"/>
              </w:rPr>
              <w:t>填写说明：</w:t>
            </w:r>
          </w:p>
          <w:p w14:paraId="0030005F" w14:textId="77777777" w:rsidR="000A0EA2" w:rsidRDefault="000A0EA2">
            <w:pPr>
              <w:rPr>
                <w:rFonts w:ascii="Times New Roman" w:eastAsia="仿宋" w:hAnsi="Times New Roman" w:cs="Times New Roman"/>
                <w:color w:val="FF0000"/>
                <w:sz w:val="24"/>
                <w:szCs w:val="24"/>
              </w:rPr>
            </w:pPr>
          </w:p>
          <w:p w14:paraId="4C8AF262" w14:textId="77777777" w:rsidR="000A0EA2" w:rsidRDefault="00A3638D">
            <w:pPr>
              <w:pStyle w:val="ab"/>
            </w:pPr>
            <w:r>
              <w:rPr>
                <w:rFonts w:hint="eastAsia"/>
              </w:rPr>
              <w:t>二、题目简介内容和格式要求</w:t>
            </w:r>
          </w:p>
          <w:p w14:paraId="09818A73" w14:textId="77777777" w:rsidR="000A0EA2" w:rsidRDefault="00A3638D">
            <w:pPr>
              <w:pStyle w:val="a9"/>
              <w:rPr>
                <w:color w:val="FF0000"/>
              </w:rPr>
            </w:pPr>
            <w:r>
              <w:rPr>
                <w:rFonts w:hint="eastAsia"/>
                <w:color w:val="FF0000"/>
              </w:rPr>
              <w:t>此处需要包含</w:t>
            </w:r>
            <w:r>
              <w:rPr>
                <w:rFonts w:ascii="仿宋" w:hAnsi="仿宋" w:hint="eastAsia"/>
                <w:b/>
                <w:bCs/>
                <w:color w:val="FF0000"/>
              </w:rPr>
              <w:t>国内外研究概况，研究目的和意义、研究方法、思路与预期成果；任务完成的阶段内容及时间安排；完成毕业设计（论文）所具备的条件因素等</w:t>
            </w:r>
            <w:r>
              <w:rPr>
                <w:rFonts w:hint="eastAsia"/>
                <w:b/>
                <w:bCs/>
                <w:color w:val="FF0000"/>
              </w:rPr>
              <w:t>。</w:t>
            </w:r>
            <w:r>
              <w:rPr>
                <w:rFonts w:hint="eastAsia"/>
                <w:color w:val="FF0000"/>
              </w:rPr>
              <w:t>此项填写完需指导老师审核通过后方可提交。</w:t>
            </w:r>
          </w:p>
          <w:p w14:paraId="49A90E68" w14:textId="77777777" w:rsidR="000A0EA2" w:rsidRDefault="00A3638D">
            <w:pPr>
              <w:pStyle w:val="a9"/>
              <w:rPr>
                <w:color w:val="FF0000"/>
              </w:rPr>
            </w:pPr>
            <w:r>
              <w:rPr>
                <w:rFonts w:hint="eastAsia"/>
                <w:color w:val="FF0000"/>
              </w:rPr>
              <w:t>此部分格式要求为仿宋、小四、</w:t>
            </w:r>
            <w:r>
              <w:rPr>
                <w:color w:val="FF0000"/>
              </w:rPr>
              <w:t>1</w:t>
            </w:r>
            <w:r>
              <w:rPr>
                <w:rFonts w:hint="eastAsia"/>
                <w:color w:val="FF0000"/>
              </w:rPr>
              <w:t>倍行距；英文和数字需用</w:t>
            </w:r>
            <w:r>
              <w:rPr>
                <w:color w:val="FF0000"/>
              </w:rPr>
              <w:t>Times New Roman</w:t>
            </w:r>
            <w:r>
              <w:rPr>
                <w:rFonts w:hint="eastAsia"/>
                <w:color w:val="FF0000"/>
              </w:rPr>
              <w:t>。若有小标题，则应采用仿宋、四号、加粗字体。</w:t>
            </w:r>
          </w:p>
          <w:p w14:paraId="759A8132" w14:textId="77777777" w:rsidR="000A0EA2" w:rsidRDefault="00A3638D">
            <w:pPr>
              <w:pStyle w:val="a9"/>
              <w:rPr>
                <w:color w:val="FF0000"/>
              </w:rPr>
            </w:pPr>
            <w:r>
              <w:rPr>
                <w:rFonts w:hint="eastAsia"/>
                <w:color w:val="FF0000"/>
              </w:rPr>
              <w:t>末尾处需有学生本人手写版签名及落款日期。</w:t>
            </w:r>
          </w:p>
          <w:p w14:paraId="2334723E" w14:textId="77777777" w:rsidR="000A0EA2" w:rsidRDefault="000A0EA2">
            <w:pPr>
              <w:pStyle w:val="a9"/>
              <w:rPr>
                <w:color w:val="FF0000"/>
              </w:rPr>
            </w:pPr>
          </w:p>
          <w:p w14:paraId="2E0F739D" w14:textId="77777777" w:rsidR="000A0EA2" w:rsidRDefault="00A3638D">
            <w:pPr>
              <w:pStyle w:val="ab"/>
            </w:pPr>
            <w:r>
              <w:rPr>
                <w:rFonts w:hint="eastAsia"/>
              </w:rPr>
              <w:t>三、指导老师意见</w:t>
            </w:r>
          </w:p>
          <w:p w14:paraId="21D325A1" w14:textId="77777777" w:rsidR="000A0EA2" w:rsidRDefault="00A3638D">
            <w:pPr>
              <w:pStyle w:val="ab"/>
              <w:ind w:firstLineChars="200" w:firstLine="480"/>
              <w:rPr>
                <w:b w:val="0"/>
                <w:bCs w:val="0"/>
                <w:sz w:val="24"/>
                <w:szCs w:val="24"/>
              </w:rPr>
            </w:pPr>
            <w:r>
              <w:rPr>
                <w:rFonts w:hint="eastAsia"/>
                <w:b w:val="0"/>
                <w:bCs w:val="0"/>
                <w:sz w:val="24"/>
                <w:szCs w:val="24"/>
              </w:rPr>
              <w:t>指导老师意见应对开题内容作将要评论，不仅仅只有含“同意”二字。</w:t>
            </w:r>
          </w:p>
          <w:p w14:paraId="3D6A4801" w14:textId="2D09DA42" w:rsidR="000A0EA2" w:rsidRPr="000534A1" w:rsidRDefault="00A3638D" w:rsidP="000534A1">
            <w:pPr>
              <w:pStyle w:val="ab"/>
              <w:ind w:firstLineChars="200" w:firstLine="480"/>
              <w:rPr>
                <w:b w:val="0"/>
                <w:bCs w:val="0"/>
                <w:sz w:val="24"/>
                <w:szCs w:val="24"/>
              </w:rPr>
            </w:pPr>
            <w:r>
              <w:rPr>
                <w:rFonts w:hint="eastAsia"/>
                <w:b w:val="0"/>
                <w:bCs w:val="0"/>
                <w:sz w:val="24"/>
                <w:szCs w:val="24"/>
              </w:rPr>
              <w:t>如因特殊情况无法手写，可以电子签名，请补上落款日期。</w:t>
            </w:r>
          </w:p>
          <w:p w14:paraId="0574495D" w14:textId="77777777" w:rsidR="000A0EA2" w:rsidRDefault="000A0EA2">
            <w:pPr>
              <w:jc w:val="left"/>
              <w:rPr>
                <w:rFonts w:ascii="仿宋" w:eastAsia="仿宋" w:hAnsi="仿宋"/>
                <w:sz w:val="24"/>
                <w:szCs w:val="24"/>
              </w:rPr>
            </w:pPr>
          </w:p>
          <w:p w14:paraId="592F1C32" w14:textId="77777777" w:rsidR="000A0EA2" w:rsidRDefault="000A0EA2">
            <w:pPr>
              <w:jc w:val="left"/>
              <w:rPr>
                <w:rFonts w:ascii="仿宋" w:eastAsia="仿宋" w:hAnsi="仿宋"/>
                <w:sz w:val="24"/>
                <w:szCs w:val="24"/>
              </w:rPr>
            </w:pPr>
          </w:p>
          <w:p w14:paraId="7F5998D4" w14:textId="77777777" w:rsidR="000A0EA2" w:rsidRDefault="000A0EA2">
            <w:pPr>
              <w:jc w:val="left"/>
              <w:rPr>
                <w:rFonts w:ascii="仿宋" w:eastAsia="仿宋" w:hAnsi="仿宋"/>
                <w:sz w:val="24"/>
                <w:szCs w:val="24"/>
              </w:rPr>
            </w:pPr>
          </w:p>
          <w:p w14:paraId="2B490816" w14:textId="77777777" w:rsidR="000A0EA2" w:rsidRDefault="00A3638D">
            <w:pPr>
              <w:jc w:val="left"/>
              <w:rPr>
                <w:rFonts w:ascii="仿宋" w:eastAsia="仿宋" w:hAnsi="仿宋"/>
                <w:sz w:val="24"/>
                <w:szCs w:val="24"/>
              </w:rPr>
            </w:pPr>
            <w:r>
              <w:rPr>
                <w:rFonts w:ascii="仿宋" w:eastAsia="仿宋" w:hAnsi="仿宋" w:hint="eastAsia"/>
                <w:sz w:val="24"/>
                <w:szCs w:val="24"/>
              </w:rPr>
              <w:t xml:space="preserve">                                          学生（签名）：</w:t>
            </w:r>
          </w:p>
          <w:p w14:paraId="2BC7EC44" w14:textId="77777777" w:rsidR="000A0EA2" w:rsidRDefault="000A0EA2">
            <w:pPr>
              <w:jc w:val="left"/>
              <w:rPr>
                <w:rFonts w:ascii="仿宋" w:eastAsia="仿宋" w:hAnsi="仿宋"/>
                <w:sz w:val="24"/>
                <w:szCs w:val="24"/>
              </w:rPr>
            </w:pPr>
          </w:p>
          <w:p w14:paraId="2FBFAFFD" w14:textId="77777777" w:rsidR="000A0EA2" w:rsidRDefault="00A3638D">
            <w:pPr>
              <w:jc w:val="right"/>
              <w:rPr>
                <w:rFonts w:ascii="仿宋" w:eastAsia="仿宋" w:hAnsi="仿宋"/>
                <w:sz w:val="24"/>
                <w:szCs w:val="24"/>
              </w:rPr>
            </w:pPr>
            <w:r>
              <w:rPr>
                <w:rFonts w:ascii="仿宋" w:eastAsia="仿宋" w:hAnsi="仿宋" w:hint="eastAsia"/>
                <w:sz w:val="24"/>
                <w:szCs w:val="24"/>
              </w:rPr>
              <w:t xml:space="preserve">                                                       年   月   日</w:t>
            </w:r>
          </w:p>
        </w:tc>
      </w:tr>
      <w:tr w:rsidR="000A0EA2" w14:paraId="7B44B8B1" w14:textId="77777777">
        <w:trPr>
          <w:cantSplit/>
          <w:trHeight w:val="1858"/>
          <w:jc w:val="center"/>
        </w:trPr>
        <w:tc>
          <w:tcPr>
            <w:tcW w:w="8959" w:type="dxa"/>
            <w:gridSpan w:val="6"/>
          </w:tcPr>
          <w:p w14:paraId="18E68DEC" w14:textId="77777777" w:rsidR="000A0EA2" w:rsidRDefault="00A3638D">
            <w:pPr>
              <w:jc w:val="left"/>
              <w:rPr>
                <w:rFonts w:ascii="仿宋" w:eastAsia="仿宋" w:hAnsi="仿宋"/>
                <w:sz w:val="24"/>
                <w:szCs w:val="24"/>
              </w:rPr>
            </w:pPr>
            <w:r>
              <w:rPr>
                <w:rFonts w:ascii="仿宋" w:eastAsia="仿宋" w:hAnsi="仿宋" w:hint="eastAsia"/>
                <w:sz w:val="24"/>
                <w:szCs w:val="24"/>
              </w:rPr>
              <w:lastRenderedPageBreak/>
              <w:t>指导教师意见：</w:t>
            </w:r>
          </w:p>
          <w:p w14:paraId="5FDF6748" w14:textId="77777777" w:rsidR="000A0EA2" w:rsidRDefault="000A0EA2">
            <w:pPr>
              <w:jc w:val="left"/>
              <w:rPr>
                <w:rFonts w:ascii="仿宋" w:eastAsia="仿宋" w:hAnsi="仿宋"/>
                <w:sz w:val="24"/>
                <w:szCs w:val="24"/>
              </w:rPr>
            </w:pPr>
          </w:p>
          <w:p w14:paraId="188A191D" w14:textId="77777777" w:rsidR="000A0EA2" w:rsidRDefault="000A0EA2">
            <w:pPr>
              <w:jc w:val="left"/>
              <w:rPr>
                <w:rFonts w:ascii="仿宋" w:eastAsia="仿宋" w:hAnsi="仿宋"/>
                <w:sz w:val="24"/>
                <w:szCs w:val="24"/>
              </w:rPr>
            </w:pPr>
          </w:p>
          <w:p w14:paraId="04F22CDA" w14:textId="77777777" w:rsidR="000A0EA2" w:rsidRDefault="000A0EA2">
            <w:pPr>
              <w:jc w:val="left"/>
              <w:rPr>
                <w:rFonts w:ascii="仿宋" w:eastAsia="仿宋" w:hAnsi="仿宋"/>
                <w:sz w:val="24"/>
                <w:szCs w:val="24"/>
              </w:rPr>
            </w:pPr>
          </w:p>
          <w:p w14:paraId="59AF6D54" w14:textId="77777777" w:rsidR="000A0EA2" w:rsidRDefault="00A3638D">
            <w:pPr>
              <w:ind w:firstLineChars="2100" w:firstLine="5040"/>
              <w:jc w:val="left"/>
              <w:rPr>
                <w:rFonts w:ascii="仿宋" w:eastAsia="仿宋" w:hAnsi="仿宋"/>
                <w:sz w:val="24"/>
                <w:szCs w:val="24"/>
              </w:rPr>
            </w:pPr>
            <w:r>
              <w:rPr>
                <w:rFonts w:ascii="仿宋" w:eastAsia="仿宋" w:hAnsi="仿宋" w:hint="eastAsia"/>
                <w:sz w:val="24"/>
                <w:szCs w:val="24"/>
              </w:rPr>
              <w:t xml:space="preserve">指导教师（签名）： </w:t>
            </w:r>
          </w:p>
          <w:p w14:paraId="3A0209F4" w14:textId="77777777" w:rsidR="000A0EA2" w:rsidRDefault="00A3638D">
            <w:pPr>
              <w:jc w:val="right"/>
              <w:rPr>
                <w:rFonts w:ascii="仿宋" w:eastAsia="仿宋" w:hAnsi="仿宋"/>
                <w:sz w:val="24"/>
                <w:szCs w:val="24"/>
              </w:rPr>
            </w:pPr>
            <w:r>
              <w:rPr>
                <w:rFonts w:ascii="仿宋" w:eastAsia="仿宋" w:hAnsi="仿宋" w:hint="eastAsia"/>
                <w:sz w:val="24"/>
                <w:szCs w:val="24"/>
              </w:rPr>
              <w:t>年   月   日</w:t>
            </w:r>
          </w:p>
        </w:tc>
      </w:tr>
      <w:tr w:rsidR="000A0EA2" w14:paraId="7227DFF1" w14:textId="77777777">
        <w:trPr>
          <w:cantSplit/>
          <w:trHeight w:val="852"/>
          <w:jc w:val="center"/>
        </w:trPr>
        <w:tc>
          <w:tcPr>
            <w:tcW w:w="8959" w:type="dxa"/>
            <w:gridSpan w:val="6"/>
          </w:tcPr>
          <w:p w14:paraId="166E6374" w14:textId="77777777" w:rsidR="000A0EA2" w:rsidRDefault="00A3638D">
            <w:pPr>
              <w:jc w:val="left"/>
              <w:rPr>
                <w:rFonts w:ascii="仿宋" w:eastAsia="仿宋" w:hAnsi="仿宋"/>
                <w:sz w:val="24"/>
                <w:szCs w:val="24"/>
              </w:rPr>
            </w:pPr>
            <w:r>
              <w:rPr>
                <w:rFonts w:ascii="仿宋" w:eastAsia="仿宋" w:hAnsi="仿宋" w:hint="eastAsia"/>
                <w:sz w:val="24"/>
                <w:szCs w:val="24"/>
              </w:rPr>
              <w:t>系/研究中心毕业设计（论文）工作小组审定意见：</w:t>
            </w:r>
          </w:p>
          <w:p w14:paraId="23EA0414" w14:textId="77777777" w:rsidR="000A0EA2" w:rsidRDefault="000A0EA2">
            <w:pPr>
              <w:rPr>
                <w:rFonts w:ascii="仿宋" w:eastAsia="仿宋" w:hAnsi="仿宋"/>
                <w:sz w:val="24"/>
                <w:szCs w:val="24"/>
              </w:rPr>
            </w:pPr>
          </w:p>
          <w:p w14:paraId="63AB29D0" w14:textId="77777777" w:rsidR="000A0EA2" w:rsidRDefault="000A0EA2">
            <w:pPr>
              <w:rPr>
                <w:rFonts w:ascii="仿宋" w:eastAsia="仿宋" w:hAnsi="仿宋"/>
                <w:sz w:val="24"/>
                <w:szCs w:val="24"/>
              </w:rPr>
            </w:pPr>
          </w:p>
          <w:p w14:paraId="386FF365" w14:textId="77777777" w:rsidR="000A0EA2" w:rsidRDefault="000A0EA2">
            <w:pPr>
              <w:rPr>
                <w:rFonts w:ascii="仿宋" w:eastAsia="仿宋" w:hAnsi="仿宋"/>
                <w:sz w:val="24"/>
                <w:szCs w:val="24"/>
              </w:rPr>
            </w:pPr>
          </w:p>
          <w:p w14:paraId="39D93392" w14:textId="77777777" w:rsidR="000A0EA2" w:rsidRDefault="00A3638D">
            <w:pPr>
              <w:ind w:firstLineChars="2100" w:firstLine="5040"/>
              <w:rPr>
                <w:rFonts w:ascii="仿宋" w:eastAsia="仿宋" w:hAnsi="仿宋"/>
                <w:sz w:val="24"/>
                <w:szCs w:val="24"/>
              </w:rPr>
            </w:pPr>
            <w:r>
              <w:rPr>
                <w:rFonts w:ascii="仿宋" w:eastAsia="仿宋" w:hAnsi="仿宋" w:hint="eastAsia"/>
                <w:sz w:val="24"/>
                <w:szCs w:val="24"/>
              </w:rPr>
              <w:t>主任（签名）：</w:t>
            </w:r>
          </w:p>
          <w:p w14:paraId="5C9C45A0" w14:textId="77777777" w:rsidR="000A0EA2" w:rsidRDefault="00A3638D">
            <w:pPr>
              <w:jc w:val="right"/>
              <w:rPr>
                <w:rFonts w:ascii="仿宋" w:eastAsia="仿宋" w:hAnsi="仿宋"/>
                <w:sz w:val="24"/>
                <w:szCs w:val="24"/>
              </w:rPr>
            </w:pPr>
            <w:r>
              <w:rPr>
                <w:rFonts w:ascii="仿宋" w:eastAsia="仿宋" w:hAnsi="仿宋" w:hint="eastAsia"/>
                <w:sz w:val="24"/>
                <w:szCs w:val="24"/>
              </w:rPr>
              <w:t>年   月   日</w:t>
            </w:r>
          </w:p>
        </w:tc>
      </w:tr>
    </w:tbl>
    <w:p w14:paraId="7EC71210" w14:textId="77777777" w:rsidR="000A0EA2" w:rsidRDefault="00A3638D">
      <w:pPr>
        <w:rPr>
          <w:rFonts w:ascii="仿宋" w:eastAsia="仿宋" w:hAnsi="仿宋"/>
          <w:szCs w:val="21"/>
        </w:rPr>
      </w:pPr>
      <w:r>
        <w:rPr>
          <w:rFonts w:ascii="仿宋" w:eastAsia="仿宋" w:hAnsi="仿宋" w:hint="eastAsia"/>
          <w:szCs w:val="21"/>
        </w:rPr>
        <w:t>备注：题目类型：A 理论研究；B 应用研究；C 综合训练。</w:t>
      </w:r>
    </w:p>
    <w:p w14:paraId="360CF735" w14:textId="77777777" w:rsidR="000A0EA2" w:rsidRDefault="00A3638D">
      <w:pPr>
        <w:ind w:firstLineChars="300" w:firstLine="630"/>
        <w:rPr>
          <w:rFonts w:ascii="仿宋" w:eastAsia="仿宋" w:hAnsi="仿宋"/>
          <w:szCs w:val="21"/>
        </w:rPr>
      </w:pPr>
      <w:r>
        <w:rPr>
          <w:rFonts w:ascii="仿宋" w:eastAsia="仿宋" w:hAnsi="仿宋" w:hint="eastAsia"/>
          <w:szCs w:val="27"/>
        </w:rPr>
        <w:t>题目来源</w:t>
      </w:r>
      <w:r>
        <w:rPr>
          <w:rFonts w:ascii="仿宋" w:eastAsia="仿宋" w:hAnsi="仿宋" w:hint="eastAsia"/>
          <w:szCs w:val="21"/>
        </w:rPr>
        <w:t>：A 指导教师出题 ； B 学生自定、自拟。</w:t>
      </w:r>
    </w:p>
    <w:sectPr w:rsidR="000A0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0EAFE" w14:textId="77777777" w:rsidR="00D81544" w:rsidRDefault="00D81544" w:rsidP="00184B6F">
      <w:r>
        <w:separator/>
      </w:r>
    </w:p>
  </w:endnote>
  <w:endnote w:type="continuationSeparator" w:id="0">
    <w:p w14:paraId="5BD5235C" w14:textId="77777777" w:rsidR="00D81544" w:rsidRDefault="00D81544" w:rsidP="0018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77CAF" w14:textId="77777777" w:rsidR="00D81544" w:rsidRDefault="00D81544" w:rsidP="00184B6F">
      <w:r>
        <w:separator/>
      </w:r>
    </w:p>
  </w:footnote>
  <w:footnote w:type="continuationSeparator" w:id="0">
    <w:p w14:paraId="576CF2ED" w14:textId="77777777" w:rsidR="00D81544" w:rsidRDefault="00D81544" w:rsidP="00184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63A5"/>
    <w:multiLevelType w:val="hybridMultilevel"/>
    <w:tmpl w:val="073E33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27D0A4D"/>
    <w:multiLevelType w:val="hybridMultilevel"/>
    <w:tmpl w:val="B50E5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AC22C4"/>
    <w:multiLevelType w:val="hybridMultilevel"/>
    <w:tmpl w:val="18EECC06"/>
    <w:lvl w:ilvl="0" w:tplc="1812EB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DD70EB3"/>
    <w:multiLevelType w:val="hybridMultilevel"/>
    <w:tmpl w:val="2558E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7CA4F0E"/>
    <w:multiLevelType w:val="hybridMultilevel"/>
    <w:tmpl w:val="413E313A"/>
    <w:lvl w:ilvl="0" w:tplc="7804A1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bchen">
    <w15:presenceInfo w15:providerId="Windows Live" w15:userId="a10b3a4298cdf9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NhNjdjMTEyYTVmZTJlMTkxNWViZjYzNGRkNjk5OGEifQ=="/>
  </w:docVars>
  <w:rsids>
    <w:rsidRoot w:val="009D6170"/>
    <w:rsid w:val="000534A1"/>
    <w:rsid w:val="000A0EA2"/>
    <w:rsid w:val="000A1416"/>
    <w:rsid w:val="001105C5"/>
    <w:rsid w:val="00136E2D"/>
    <w:rsid w:val="001552BF"/>
    <w:rsid w:val="001712B3"/>
    <w:rsid w:val="00184B6F"/>
    <w:rsid w:val="001A09CB"/>
    <w:rsid w:val="001A1AD5"/>
    <w:rsid w:val="00202A8E"/>
    <w:rsid w:val="00272C8A"/>
    <w:rsid w:val="002929BE"/>
    <w:rsid w:val="00292BE4"/>
    <w:rsid w:val="002C349E"/>
    <w:rsid w:val="002D5640"/>
    <w:rsid w:val="002F3F70"/>
    <w:rsid w:val="003530D0"/>
    <w:rsid w:val="0037181A"/>
    <w:rsid w:val="00397BFE"/>
    <w:rsid w:val="003A7FFB"/>
    <w:rsid w:val="003C4C26"/>
    <w:rsid w:val="003D2AE7"/>
    <w:rsid w:val="00446EF8"/>
    <w:rsid w:val="004B4E62"/>
    <w:rsid w:val="004C45B6"/>
    <w:rsid w:val="004D4600"/>
    <w:rsid w:val="005137DA"/>
    <w:rsid w:val="005145DE"/>
    <w:rsid w:val="00526ED3"/>
    <w:rsid w:val="00530C28"/>
    <w:rsid w:val="00571A03"/>
    <w:rsid w:val="00585A7E"/>
    <w:rsid w:val="005971E3"/>
    <w:rsid w:val="005D7410"/>
    <w:rsid w:val="006238E3"/>
    <w:rsid w:val="00654A45"/>
    <w:rsid w:val="0067725E"/>
    <w:rsid w:val="006978B7"/>
    <w:rsid w:val="006B3A2C"/>
    <w:rsid w:val="006B5F90"/>
    <w:rsid w:val="006E761F"/>
    <w:rsid w:val="00720949"/>
    <w:rsid w:val="0075121B"/>
    <w:rsid w:val="007532EE"/>
    <w:rsid w:val="00780E49"/>
    <w:rsid w:val="007908EF"/>
    <w:rsid w:val="00792E0E"/>
    <w:rsid w:val="007B5D89"/>
    <w:rsid w:val="007E04C3"/>
    <w:rsid w:val="007F378C"/>
    <w:rsid w:val="008719DA"/>
    <w:rsid w:val="008775A3"/>
    <w:rsid w:val="008C72C8"/>
    <w:rsid w:val="008F705D"/>
    <w:rsid w:val="0093575D"/>
    <w:rsid w:val="009956F5"/>
    <w:rsid w:val="009D54B0"/>
    <w:rsid w:val="009D6170"/>
    <w:rsid w:val="009F2989"/>
    <w:rsid w:val="00A3638D"/>
    <w:rsid w:val="00AE2AEB"/>
    <w:rsid w:val="00AE6F57"/>
    <w:rsid w:val="00B22FEA"/>
    <w:rsid w:val="00B67962"/>
    <w:rsid w:val="00B7149B"/>
    <w:rsid w:val="00B80227"/>
    <w:rsid w:val="00B82139"/>
    <w:rsid w:val="00B8443D"/>
    <w:rsid w:val="00BB54DF"/>
    <w:rsid w:val="00C0154F"/>
    <w:rsid w:val="00C0218E"/>
    <w:rsid w:val="00C04C0B"/>
    <w:rsid w:val="00C21F5B"/>
    <w:rsid w:val="00C34B9D"/>
    <w:rsid w:val="00C57738"/>
    <w:rsid w:val="00C60ECB"/>
    <w:rsid w:val="00CA570A"/>
    <w:rsid w:val="00CA6A8F"/>
    <w:rsid w:val="00CC736D"/>
    <w:rsid w:val="00CE5218"/>
    <w:rsid w:val="00D00853"/>
    <w:rsid w:val="00D65CA8"/>
    <w:rsid w:val="00D72FB2"/>
    <w:rsid w:val="00D76317"/>
    <w:rsid w:val="00D81544"/>
    <w:rsid w:val="00D83CC4"/>
    <w:rsid w:val="00D93C58"/>
    <w:rsid w:val="00DC584E"/>
    <w:rsid w:val="00DF29C1"/>
    <w:rsid w:val="00E626E7"/>
    <w:rsid w:val="00E62BC7"/>
    <w:rsid w:val="00E63F11"/>
    <w:rsid w:val="00E67A14"/>
    <w:rsid w:val="00E849D6"/>
    <w:rsid w:val="00E86E7D"/>
    <w:rsid w:val="00E927F2"/>
    <w:rsid w:val="00F11718"/>
    <w:rsid w:val="00F637DE"/>
    <w:rsid w:val="00F66F87"/>
    <w:rsid w:val="00F92172"/>
    <w:rsid w:val="00FB7247"/>
    <w:rsid w:val="00FC51B1"/>
    <w:rsid w:val="0D837D9E"/>
    <w:rsid w:val="33070ED6"/>
    <w:rsid w:val="40C00E99"/>
    <w:rsid w:val="5077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68963"/>
  <w15:docId w15:val="{9BFE06EC-387E-4BB4-897B-FE6AF280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qFormat/>
    <w:rPr>
      <w:color w:val="000000"/>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题目简介正文 字符"/>
    <w:basedOn w:val="a0"/>
    <w:link w:val="a9"/>
    <w:qFormat/>
    <w:locked/>
    <w:rPr>
      <w:rFonts w:ascii="Times New Roman" w:eastAsia="仿宋" w:hAnsi="Times New Roman" w:cs="Times New Roman"/>
      <w:sz w:val="24"/>
      <w:szCs w:val="24"/>
    </w:rPr>
  </w:style>
  <w:style w:type="paragraph" w:customStyle="1" w:styleId="a9">
    <w:name w:val="题目简介正文"/>
    <w:basedOn w:val="a"/>
    <w:link w:val="a8"/>
    <w:qFormat/>
    <w:pPr>
      <w:ind w:firstLineChars="200" w:firstLine="480"/>
    </w:pPr>
    <w:rPr>
      <w:rFonts w:ascii="Times New Roman" w:eastAsia="仿宋" w:hAnsi="Times New Roman" w:cs="Times New Roman"/>
      <w:sz w:val="24"/>
      <w:szCs w:val="24"/>
    </w:rPr>
  </w:style>
  <w:style w:type="character" w:customStyle="1" w:styleId="aa">
    <w:name w:val="题目简介小标题 字符"/>
    <w:basedOn w:val="a0"/>
    <w:link w:val="ab"/>
    <w:qFormat/>
    <w:locked/>
    <w:rPr>
      <w:rFonts w:ascii="Times New Roman" w:eastAsia="仿宋" w:hAnsi="Times New Roman" w:cs="Times New Roman"/>
      <w:b/>
      <w:bCs/>
      <w:color w:val="FF0000"/>
      <w:sz w:val="28"/>
      <w:szCs w:val="28"/>
    </w:rPr>
  </w:style>
  <w:style w:type="paragraph" w:customStyle="1" w:styleId="ab">
    <w:name w:val="题目简介小标题"/>
    <w:basedOn w:val="a"/>
    <w:link w:val="aa"/>
    <w:qFormat/>
    <w:rPr>
      <w:rFonts w:ascii="Times New Roman" w:eastAsia="仿宋" w:hAnsi="Times New Roman" w:cs="Times New Roman"/>
      <w:b/>
      <w:bCs/>
      <w:color w:val="FF0000"/>
      <w:sz w:val="28"/>
      <w:szCs w:val="28"/>
    </w:rPr>
  </w:style>
  <w:style w:type="paragraph" w:styleId="ac">
    <w:name w:val="List Paragraph"/>
    <w:basedOn w:val="a"/>
    <w:uiPriority w:val="99"/>
    <w:rsid w:val="00B80227"/>
    <w:pPr>
      <w:ind w:firstLineChars="200" w:firstLine="420"/>
    </w:pPr>
  </w:style>
  <w:style w:type="character" w:styleId="ad">
    <w:name w:val="Emphasis"/>
    <w:basedOn w:val="a0"/>
    <w:uiPriority w:val="20"/>
    <w:qFormat/>
    <w:rsid w:val="007908EF"/>
    <w:rPr>
      <w:i/>
      <w:iCs/>
    </w:rPr>
  </w:style>
  <w:style w:type="character" w:customStyle="1" w:styleId="apple-converted-space">
    <w:name w:val="apple-converted-space"/>
    <w:basedOn w:val="a0"/>
    <w:rsid w:val="00720949"/>
  </w:style>
  <w:style w:type="character" w:styleId="ae">
    <w:name w:val="Placeholder Text"/>
    <w:basedOn w:val="a0"/>
    <w:uiPriority w:val="99"/>
    <w:semiHidden/>
    <w:rsid w:val="00DC584E"/>
    <w:rPr>
      <w:color w:val="808080"/>
    </w:rPr>
  </w:style>
  <w:style w:type="character" w:styleId="af">
    <w:name w:val="FollowedHyperlink"/>
    <w:basedOn w:val="a0"/>
    <w:uiPriority w:val="99"/>
    <w:semiHidden/>
    <w:unhideWhenUsed/>
    <w:rsid w:val="008719DA"/>
    <w:rPr>
      <w:color w:val="800080" w:themeColor="followedHyperlink"/>
      <w:u w:val="single"/>
    </w:rPr>
  </w:style>
  <w:style w:type="table" w:styleId="af0">
    <w:name w:val="Table Grid"/>
    <w:basedOn w:val="a1"/>
    <w:uiPriority w:val="59"/>
    <w:rsid w:val="00CA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af2"/>
    <w:uiPriority w:val="99"/>
    <w:semiHidden/>
    <w:unhideWhenUsed/>
    <w:rsid w:val="003A7FFB"/>
    <w:rPr>
      <w:sz w:val="18"/>
      <w:szCs w:val="18"/>
    </w:rPr>
  </w:style>
  <w:style w:type="character" w:customStyle="1" w:styleId="af2">
    <w:name w:val="批注框文本 字符"/>
    <w:basedOn w:val="a0"/>
    <w:link w:val="af1"/>
    <w:uiPriority w:val="99"/>
    <w:semiHidden/>
    <w:rsid w:val="003A7FF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2857">
      <w:bodyDiv w:val="1"/>
      <w:marLeft w:val="0"/>
      <w:marRight w:val="0"/>
      <w:marTop w:val="0"/>
      <w:marBottom w:val="0"/>
      <w:divBdr>
        <w:top w:val="none" w:sz="0" w:space="0" w:color="auto"/>
        <w:left w:val="none" w:sz="0" w:space="0" w:color="auto"/>
        <w:bottom w:val="none" w:sz="0" w:space="0" w:color="auto"/>
        <w:right w:val="none" w:sz="0" w:space="0" w:color="auto"/>
      </w:divBdr>
    </w:div>
    <w:div w:id="130174732">
      <w:bodyDiv w:val="1"/>
      <w:marLeft w:val="0"/>
      <w:marRight w:val="0"/>
      <w:marTop w:val="0"/>
      <w:marBottom w:val="0"/>
      <w:divBdr>
        <w:top w:val="none" w:sz="0" w:space="0" w:color="auto"/>
        <w:left w:val="none" w:sz="0" w:space="0" w:color="auto"/>
        <w:bottom w:val="none" w:sz="0" w:space="0" w:color="auto"/>
        <w:right w:val="none" w:sz="0" w:space="0" w:color="auto"/>
      </w:divBdr>
    </w:div>
    <w:div w:id="206141283">
      <w:bodyDiv w:val="1"/>
      <w:marLeft w:val="0"/>
      <w:marRight w:val="0"/>
      <w:marTop w:val="0"/>
      <w:marBottom w:val="0"/>
      <w:divBdr>
        <w:top w:val="none" w:sz="0" w:space="0" w:color="auto"/>
        <w:left w:val="none" w:sz="0" w:space="0" w:color="auto"/>
        <w:bottom w:val="none" w:sz="0" w:space="0" w:color="auto"/>
        <w:right w:val="none" w:sz="0" w:space="0" w:color="auto"/>
      </w:divBdr>
    </w:div>
    <w:div w:id="489249516">
      <w:bodyDiv w:val="1"/>
      <w:marLeft w:val="0"/>
      <w:marRight w:val="0"/>
      <w:marTop w:val="0"/>
      <w:marBottom w:val="0"/>
      <w:divBdr>
        <w:top w:val="none" w:sz="0" w:space="0" w:color="auto"/>
        <w:left w:val="none" w:sz="0" w:space="0" w:color="auto"/>
        <w:bottom w:val="none" w:sz="0" w:space="0" w:color="auto"/>
        <w:right w:val="none" w:sz="0" w:space="0" w:color="auto"/>
      </w:divBdr>
    </w:div>
    <w:div w:id="692925962">
      <w:bodyDiv w:val="1"/>
      <w:marLeft w:val="0"/>
      <w:marRight w:val="0"/>
      <w:marTop w:val="0"/>
      <w:marBottom w:val="0"/>
      <w:divBdr>
        <w:top w:val="none" w:sz="0" w:space="0" w:color="auto"/>
        <w:left w:val="none" w:sz="0" w:space="0" w:color="auto"/>
        <w:bottom w:val="none" w:sz="0" w:space="0" w:color="auto"/>
        <w:right w:val="none" w:sz="0" w:space="0" w:color="auto"/>
      </w:divBdr>
    </w:div>
    <w:div w:id="787088505">
      <w:bodyDiv w:val="1"/>
      <w:marLeft w:val="0"/>
      <w:marRight w:val="0"/>
      <w:marTop w:val="0"/>
      <w:marBottom w:val="0"/>
      <w:divBdr>
        <w:top w:val="none" w:sz="0" w:space="0" w:color="auto"/>
        <w:left w:val="none" w:sz="0" w:space="0" w:color="auto"/>
        <w:bottom w:val="none" w:sz="0" w:space="0" w:color="auto"/>
        <w:right w:val="none" w:sz="0" w:space="0" w:color="auto"/>
      </w:divBdr>
    </w:div>
    <w:div w:id="807894546">
      <w:bodyDiv w:val="1"/>
      <w:marLeft w:val="0"/>
      <w:marRight w:val="0"/>
      <w:marTop w:val="0"/>
      <w:marBottom w:val="0"/>
      <w:divBdr>
        <w:top w:val="none" w:sz="0" w:space="0" w:color="auto"/>
        <w:left w:val="none" w:sz="0" w:space="0" w:color="auto"/>
        <w:bottom w:val="none" w:sz="0" w:space="0" w:color="auto"/>
        <w:right w:val="none" w:sz="0" w:space="0" w:color="auto"/>
      </w:divBdr>
    </w:div>
    <w:div w:id="839269629">
      <w:bodyDiv w:val="1"/>
      <w:marLeft w:val="0"/>
      <w:marRight w:val="0"/>
      <w:marTop w:val="0"/>
      <w:marBottom w:val="0"/>
      <w:divBdr>
        <w:top w:val="none" w:sz="0" w:space="0" w:color="auto"/>
        <w:left w:val="none" w:sz="0" w:space="0" w:color="auto"/>
        <w:bottom w:val="none" w:sz="0" w:space="0" w:color="auto"/>
        <w:right w:val="none" w:sz="0" w:space="0" w:color="auto"/>
      </w:divBdr>
    </w:div>
    <w:div w:id="1171918251">
      <w:bodyDiv w:val="1"/>
      <w:marLeft w:val="0"/>
      <w:marRight w:val="0"/>
      <w:marTop w:val="0"/>
      <w:marBottom w:val="0"/>
      <w:divBdr>
        <w:top w:val="none" w:sz="0" w:space="0" w:color="auto"/>
        <w:left w:val="none" w:sz="0" w:space="0" w:color="auto"/>
        <w:bottom w:val="none" w:sz="0" w:space="0" w:color="auto"/>
        <w:right w:val="none" w:sz="0" w:space="0" w:color="auto"/>
      </w:divBdr>
    </w:div>
    <w:div w:id="1240478186">
      <w:bodyDiv w:val="1"/>
      <w:marLeft w:val="0"/>
      <w:marRight w:val="0"/>
      <w:marTop w:val="0"/>
      <w:marBottom w:val="0"/>
      <w:divBdr>
        <w:top w:val="none" w:sz="0" w:space="0" w:color="auto"/>
        <w:left w:val="none" w:sz="0" w:space="0" w:color="auto"/>
        <w:bottom w:val="none" w:sz="0" w:space="0" w:color="auto"/>
        <w:right w:val="none" w:sz="0" w:space="0" w:color="auto"/>
      </w:divBdr>
    </w:div>
    <w:div w:id="1405684322">
      <w:bodyDiv w:val="1"/>
      <w:marLeft w:val="0"/>
      <w:marRight w:val="0"/>
      <w:marTop w:val="0"/>
      <w:marBottom w:val="0"/>
      <w:divBdr>
        <w:top w:val="none" w:sz="0" w:space="0" w:color="auto"/>
        <w:left w:val="none" w:sz="0" w:space="0" w:color="auto"/>
        <w:bottom w:val="none" w:sz="0" w:space="0" w:color="auto"/>
        <w:right w:val="none" w:sz="0" w:space="0" w:color="auto"/>
      </w:divBdr>
    </w:div>
    <w:div w:id="1809930175">
      <w:bodyDiv w:val="1"/>
      <w:marLeft w:val="0"/>
      <w:marRight w:val="0"/>
      <w:marTop w:val="0"/>
      <w:marBottom w:val="0"/>
      <w:divBdr>
        <w:top w:val="none" w:sz="0" w:space="0" w:color="auto"/>
        <w:left w:val="none" w:sz="0" w:space="0" w:color="auto"/>
        <w:bottom w:val="none" w:sz="0" w:space="0" w:color="auto"/>
        <w:right w:val="none" w:sz="0" w:space="0" w:color="auto"/>
      </w:divBdr>
    </w:div>
    <w:div w:id="2020500691">
      <w:bodyDiv w:val="1"/>
      <w:marLeft w:val="0"/>
      <w:marRight w:val="0"/>
      <w:marTop w:val="0"/>
      <w:marBottom w:val="0"/>
      <w:divBdr>
        <w:top w:val="none" w:sz="0" w:space="0" w:color="auto"/>
        <w:left w:val="none" w:sz="0" w:space="0" w:color="auto"/>
        <w:bottom w:val="none" w:sz="0" w:space="0" w:color="auto"/>
        <w:right w:val="none" w:sz="0" w:space="0" w:color="auto"/>
      </w:divBdr>
    </w:div>
    <w:div w:id="202362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1368</Words>
  <Characters>7804</Characters>
  <Application>Microsoft Office Word</Application>
  <DocSecurity>0</DocSecurity>
  <Lines>65</Lines>
  <Paragraphs>18</Paragraphs>
  <ScaleCrop>false</ScaleCrop>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wbchen</cp:lastModifiedBy>
  <cp:revision>2</cp:revision>
  <dcterms:created xsi:type="dcterms:W3CDTF">2023-02-15T15:25:00Z</dcterms:created>
  <dcterms:modified xsi:type="dcterms:W3CDTF">2023-02-15T15:25:00Z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4FDE86CA9E9849E2B85B0EA7A611C150</vt:lpwstr>
  </property>
</Properties>
</file>